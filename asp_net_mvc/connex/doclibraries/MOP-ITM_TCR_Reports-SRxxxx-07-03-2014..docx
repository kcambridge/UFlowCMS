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97EE3" w14:textId="7C264BC2" w:rsidR="00387051" w:rsidRDefault="00387051" w:rsidP="00161552">
      <w:pPr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Non-Service Affecting </w:t>
      </w:r>
      <w:r w:rsidR="00863040">
        <w:rPr>
          <w:rFonts w:ascii="Arial" w:hAnsi="Arial" w:cs="Arial"/>
          <w:b/>
          <w:bCs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863040">
        <w:rPr>
          <w:rFonts w:ascii="Arial" w:hAnsi="Arial" w:cs="Arial"/>
          <w:b/>
          <w:bCs/>
        </w:rPr>
        <w:instrText xml:space="preserve"> FORMCHECKBOX </w:instrText>
      </w:r>
      <w:r w:rsidR="00863040">
        <w:rPr>
          <w:rFonts w:ascii="Arial" w:hAnsi="Arial" w:cs="Arial"/>
          <w:b/>
          <w:bCs/>
        </w:rPr>
      </w:r>
      <w:r w:rsidR="00863040">
        <w:rPr>
          <w:rFonts w:ascii="Arial" w:hAnsi="Arial" w:cs="Arial"/>
          <w:b/>
          <w:bCs/>
        </w:rPr>
        <w:fldChar w:fldCharType="end"/>
      </w:r>
      <w:bookmarkEnd w:id="0"/>
    </w:p>
    <w:p w14:paraId="6D557EC3" w14:textId="783B817A" w:rsidR="00387051" w:rsidRDefault="00387051" w:rsidP="00161552">
      <w:pPr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Service Affecting </w:t>
      </w:r>
      <w:r w:rsidR="00863040">
        <w:rPr>
          <w:rFonts w:ascii="Arial" w:hAnsi="Arial" w:cs="Arial"/>
          <w:b/>
          <w:bCs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863040">
        <w:rPr>
          <w:rFonts w:ascii="Arial" w:hAnsi="Arial" w:cs="Arial"/>
          <w:b/>
          <w:bCs/>
        </w:rPr>
        <w:instrText xml:space="preserve"> FORMCHECKBOX </w:instrText>
      </w:r>
      <w:r w:rsidR="00863040">
        <w:rPr>
          <w:rFonts w:ascii="Arial" w:hAnsi="Arial" w:cs="Arial"/>
          <w:b/>
          <w:bCs/>
        </w:rPr>
      </w:r>
      <w:r w:rsidR="00863040">
        <w:rPr>
          <w:rFonts w:ascii="Arial" w:hAnsi="Arial" w:cs="Arial"/>
          <w:b/>
          <w:bCs/>
        </w:rPr>
        <w:fldChar w:fldCharType="end"/>
      </w:r>
      <w:bookmarkEnd w:id="1"/>
    </w:p>
    <w:p w14:paraId="03ECF6CE" w14:textId="77777777" w:rsidR="00387051" w:rsidRDefault="00387051" w:rsidP="00387051">
      <w:pPr>
        <w:ind w:right="-180"/>
        <w:rPr>
          <w:rFonts w:ascii="Arial" w:hAnsi="Arial" w:cs="Arial"/>
          <w:sz w:val="8"/>
          <w:szCs w:val="8"/>
        </w:rPr>
      </w:pPr>
    </w:p>
    <w:tbl>
      <w:tblPr>
        <w:tblW w:w="109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"/>
        <w:gridCol w:w="2598"/>
        <w:gridCol w:w="815"/>
        <w:gridCol w:w="90"/>
        <w:gridCol w:w="1870"/>
        <w:gridCol w:w="1103"/>
        <w:gridCol w:w="897"/>
        <w:gridCol w:w="777"/>
        <w:gridCol w:w="2823"/>
      </w:tblGrid>
      <w:tr w:rsidR="00387051" w14:paraId="4B60E1D5" w14:textId="77777777" w:rsidTr="00387051">
        <w:trPr>
          <w:gridBefore w:val="1"/>
          <w:wBefore w:w="7" w:type="dxa"/>
          <w:trHeight w:hRule="exact" w:val="440"/>
        </w:trPr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4E8F8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Start Date:</w:t>
            </w:r>
          </w:p>
          <w:p w14:paraId="012A4B6A" w14:textId="37257E49" w:rsidR="00387051" w:rsidRDefault="00586F3F" w:rsidP="009430D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2" w:name="MopStart"/>
            <w:r>
              <w:rPr>
                <w:rFonts w:ascii="Arial" w:hAnsi="Arial" w:cs="Arial"/>
                <w:b/>
                <w:bCs/>
              </w:rPr>
              <w:t>July 3</w:t>
            </w:r>
            <w:r w:rsidR="007429E8">
              <w:rPr>
                <w:rFonts w:ascii="Arial" w:hAnsi="Arial" w:cs="Arial"/>
                <w:b/>
                <w:bCs/>
              </w:rPr>
              <w:t>,</w:t>
            </w:r>
            <w:r w:rsidR="00D303B9">
              <w:rPr>
                <w:rFonts w:ascii="Arial" w:hAnsi="Arial" w:cs="Arial"/>
                <w:b/>
                <w:bCs/>
              </w:rPr>
              <w:t xml:space="preserve"> 201</w:t>
            </w:r>
            <w:r w:rsidR="00682EEC">
              <w:rPr>
                <w:rFonts w:ascii="Arial" w:hAnsi="Arial" w:cs="Arial"/>
                <w:b/>
                <w:bCs/>
              </w:rPr>
              <w:t>4</w:t>
            </w:r>
            <w:r w:rsidR="00387051">
              <w:rPr>
                <w:rFonts w:ascii="Arial" w:hAnsi="Arial" w:cs="Arial"/>
                <w:b/>
                <w:bCs/>
              </w:rPr>
              <w:fldChar w:fldCharType="begin"/>
            </w:r>
            <w:r w:rsidR="00387051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387051">
              <w:rPr>
                <w:rFonts w:ascii="Arial" w:hAnsi="Arial" w:cs="Arial"/>
                <w:b/>
                <w:bCs/>
              </w:rPr>
              <w:fldChar w:fldCharType="end"/>
            </w:r>
            <w:bookmarkEnd w:id="2"/>
          </w:p>
        </w:tc>
        <w:tc>
          <w:tcPr>
            <w:tcW w:w="27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BC267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Start Time:</w:t>
            </w:r>
          </w:p>
          <w:p w14:paraId="487DB94B" w14:textId="4C782268" w:rsidR="00153A28" w:rsidRDefault="00791899" w:rsidP="00153A28">
            <w:pPr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16</w:t>
            </w:r>
            <w:r w:rsidR="002D288C">
              <w:rPr>
                <w:rFonts w:ascii="Arial" w:hAnsi="Arial" w:cs="Arial"/>
                <w:b/>
                <w:bCs/>
                <w:szCs w:val="16"/>
              </w:rPr>
              <w:t>00</w:t>
            </w:r>
            <w:r w:rsidR="006A25FB">
              <w:rPr>
                <w:rFonts w:ascii="Arial" w:hAnsi="Arial" w:cs="Arial"/>
                <w:b/>
                <w:bCs/>
                <w:szCs w:val="16"/>
              </w:rPr>
              <w:t>Hrs</w:t>
            </w:r>
          </w:p>
          <w:p w14:paraId="1A3A4951" w14:textId="77777777" w:rsidR="00387051" w:rsidRDefault="00387051" w:rsidP="00153A28">
            <w:pPr>
              <w:rPr>
                <w:rFonts w:ascii="Arial" w:hAnsi="Arial" w:cs="Arial"/>
                <w:b/>
                <w:bCs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16"/>
              </w:rPr>
              <w:t>Hrs</w:t>
            </w:r>
            <w:proofErr w:type="spellEnd"/>
          </w:p>
        </w:tc>
        <w:tc>
          <w:tcPr>
            <w:tcW w:w="27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B5E73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Completion Date:</w:t>
            </w:r>
          </w:p>
          <w:p w14:paraId="3A033A32" w14:textId="3F94BC0E" w:rsidR="00387051" w:rsidRDefault="00586F3F" w:rsidP="00EA24F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3" w:name="MopComplete"/>
            <w:r>
              <w:rPr>
                <w:rFonts w:ascii="Arial" w:hAnsi="Arial" w:cs="Arial"/>
                <w:b/>
                <w:bCs/>
              </w:rPr>
              <w:t>July 3</w:t>
            </w:r>
            <w:r w:rsidR="007429E8">
              <w:rPr>
                <w:rFonts w:ascii="Arial" w:hAnsi="Arial" w:cs="Arial"/>
                <w:b/>
                <w:bCs/>
              </w:rPr>
              <w:t>,</w:t>
            </w:r>
            <w:r w:rsidR="006F29B1">
              <w:rPr>
                <w:rFonts w:ascii="Arial" w:hAnsi="Arial" w:cs="Arial"/>
                <w:b/>
                <w:bCs/>
              </w:rPr>
              <w:t xml:space="preserve"> 201</w:t>
            </w:r>
            <w:r w:rsidR="00682EEC">
              <w:rPr>
                <w:rFonts w:ascii="Arial" w:hAnsi="Arial" w:cs="Arial"/>
                <w:b/>
                <w:bCs/>
              </w:rPr>
              <w:t>4</w:t>
            </w:r>
            <w:r w:rsidR="00387051">
              <w:rPr>
                <w:rFonts w:ascii="Arial" w:hAnsi="Arial" w:cs="Arial"/>
                <w:b/>
                <w:bCs/>
              </w:rPr>
              <w:fldChar w:fldCharType="begin"/>
            </w:r>
            <w:r w:rsidR="00387051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387051">
              <w:rPr>
                <w:rFonts w:ascii="Arial" w:hAnsi="Arial" w:cs="Arial"/>
                <w:b/>
                <w:bCs/>
              </w:rPr>
              <w:fldChar w:fldCharType="end"/>
            </w:r>
            <w:bookmarkEnd w:id="3"/>
          </w:p>
        </w:tc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5087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Completion Time:</w:t>
            </w:r>
          </w:p>
          <w:p w14:paraId="270A2602" w14:textId="46542AF3" w:rsidR="00387051" w:rsidRDefault="00791899" w:rsidP="0046693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  <w:r w:rsidR="007429E8">
              <w:rPr>
                <w:rFonts w:ascii="Arial" w:hAnsi="Arial" w:cs="Arial"/>
                <w:b/>
                <w:bCs/>
              </w:rPr>
              <w:t>00</w:t>
            </w:r>
            <w:r w:rsidR="00D303B9">
              <w:rPr>
                <w:rFonts w:ascii="Arial" w:hAnsi="Arial" w:cs="Arial"/>
                <w:b/>
                <w:bCs/>
              </w:rPr>
              <w:t>Hrs</w:t>
            </w:r>
          </w:p>
        </w:tc>
      </w:tr>
      <w:tr w:rsidR="00387051" w14:paraId="648051C6" w14:textId="77777777" w:rsidTr="00387051">
        <w:trPr>
          <w:gridBefore w:val="1"/>
          <w:wBefore w:w="7" w:type="dxa"/>
          <w:trHeight w:hRule="exact" w:val="440"/>
        </w:trPr>
        <w:tc>
          <w:tcPr>
            <w:tcW w:w="3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490AD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Outage Duration:</w:t>
            </w:r>
          </w:p>
          <w:p w14:paraId="35EF370E" w14:textId="64808507" w:rsidR="00387051" w:rsidRPr="004E2819" w:rsidRDefault="00791899" w:rsidP="003870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7429E8">
              <w:rPr>
                <w:rFonts w:ascii="Arial" w:hAnsi="Arial" w:cs="Arial"/>
                <w:b/>
              </w:rPr>
              <w:t xml:space="preserve"> </w:t>
            </w:r>
            <w:r w:rsidR="003E2A0D">
              <w:rPr>
                <w:rFonts w:ascii="Arial" w:hAnsi="Arial" w:cs="Arial"/>
                <w:b/>
              </w:rPr>
              <w:t>Hour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F7BE" w14:textId="77777777" w:rsidR="005A0D59" w:rsidRDefault="00481DE6" w:rsidP="00481D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Columbus Change Order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Number :</w:t>
            </w:r>
            <w:proofErr w:type="gramEnd"/>
          </w:p>
          <w:p w14:paraId="266FFDD4" w14:textId="0D5A74CF" w:rsidR="00481DE6" w:rsidRPr="00336742" w:rsidRDefault="00481DE6" w:rsidP="00481DE6">
            <w:pPr>
              <w:rPr>
                <w:rFonts w:ascii="Tahoma" w:hAnsi="Tahoma"/>
                <w:b/>
                <w:i/>
                <w:color w:val="800000"/>
                <w:sz w:val="28"/>
              </w:rPr>
            </w:pPr>
            <w:r w:rsidRPr="00982CD2">
              <w:rPr>
                <w:rFonts w:ascii="Arial" w:hAnsi="Arial" w:cs="Arial"/>
                <w:b/>
                <w:sz w:val="18"/>
                <w:szCs w:val="18"/>
              </w:rPr>
              <w:t>TSRM</w:t>
            </w:r>
            <w:r w:rsidR="005A0D59" w:rsidRPr="00982C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82CD2">
              <w:rPr>
                <w:rFonts w:ascii="Arial" w:hAnsi="Arial" w:cs="Arial"/>
                <w:b/>
                <w:sz w:val="18"/>
                <w:szCs w:val="18"/>
              </w:rPr>
              <w:t>#</w:t>
            </w:r>
            <w:r w:rsidR="00F64EDD">
              <w:t xml:space="preserve"> </w:t>
            </w:r>
            <w:r w:rsidR="00F64EDD" w:rsidRPr="00F64EDD">
              <w:rPr>
                <w:rFonts w:ascii="Arial" w:hAnsi="Arial" w:cs="Arial"/>
                <w:b/>
                <w:sz w:val="18"/>
                <w:szCs w:val="18"/>
              </w:rPr>
              <w:t>SR223556</w:t>
            </w:r>
          </w:p>
          <w:p w14:paraId="316984A2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</w:p>
          <w:bookmarkStart w:id="4" w:name="JobCon"/>
          <w:p w14:paraId="381213CB" w14:textId="77777777" w:rsidR="00387051" w:rsidRDefault="00387051" w:rsidP="00263B90">
            <w:pPr>
              <w:tabs>
                <w:tab w:val="left" w:pos="102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4"/>
            <w:r w:rsidR="00D303B9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E1D87" w14:textId="77777777" w:rsidR="005A0D59" w:rsidRDefault="00995AF5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Customer </w:t>
            </w:r>
            <w:r w:rsidR="00387051">
              <w:rPr>
                <w:rFonts w:ascii="Arial" w:hAnsi="Arial" w:cs="Arial"/>
                <w:sz w:val="16"/>
                <w:szCs w:val="16"/>
              </w:rPr>
              <w:t>Change Order Number:</w:t>
            </w:r>
          </w:p>
          <w:p w14:paraId="6F0F8228" w14:textId="77777777" w:rsidR="00387051" w:rsidRDefault="00481DE6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1DE6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  <w:bookmarkStart w:id="5" w:name="AttOrdNum"/>
          <w:p w14:paraId="410128A0" w14:textId="77777777" w:rsidR="00387051" w:rsidRDefault="00387051" w:rsidP="0038705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5"/>
          </w:p>
        </w:tc>
      </w:tr>
      <w:tr w:rsidR="00387051" w14:paraId="4B602DCB" w14:textId="77777777" w:rsidTr="003870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71"/>
        </w:trPr>
        <w:tc>
          <w:tcPr>
            <w:tcW w:w="35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DF5FE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Name:</w:t>
            </w:r>
          </w:p>
          <w:p w14:paraId="5D62DBAD" w14:textId="77777777" w:rsidR="00432843" w:rsidRPr="00481DE6" w:rsidRDefault="00481DE6" w:rsidP="00995AF5">
            <w:pPr>
              <w:rPr>
                <w:rFonts w:ascii="Arial" w:hAnsi="Arial" w:cs="Arial"/>
                <w:b/>
                <w:bCs/>
              </w:rPr>
            </w:pPr>
            <w:r w:rsidRPr="00982CD2">
              <w:rPr>
                <w:rFonts w:ascii="Arial" w:hAnsi="Arial" w:cs="Arial"/>
                <w:b/>
              </w:rPr>
              <w:t>Corporate-IT Curacao</w:t>
            </w:r>
          </w:p>
        </w:tc>
        <w:tc>
          <w:tcPr>
            <w:tcW w:w="29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263D9" w14:textId="77777777" w:rsidR="00387051" w:rsidRDefault="00481DE6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Columbus</w:t>
            </w:r>
            <w:r w:rsidR="00387051">
              <w:rPr>
                <w:rFonts w:ascii="Arial" w:hAnsi="Arial" w:cs="Arial"/>
                <w:sz w:val="16"/>
                <w:szCs w:val="16"/>
              </w:rPr>
              <w:t xml:space="preserve"> Lead (Print Name</w:t>
            </w:r>
            <w:proofErr w:type="gramStart"/>
            <w:r w:rsidR="00387051">
              <w:rPr>
                <w:rFonts w:ascii="Arial" w:hAnsi="Arial" w:cs="Arial"/>
                <w:sz w:val="16"/>
                <w:szCs w:val="16"/>
              </w:rPr>
              <w:t>) :</w:t>
            </w:r>
            <w:proofErr w:type="gramEnd"/>
          </w:p>
          <w:p w14:paraId="6F0D5A2A" w14:textId="64B2D4E8" w:rsidR="00995AF5" w:rsidRPr="00995AF5" w:rsidRDefault="00682EEC" w:rsidP="003870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Egbert-Jan Mulder</w:t>
            </w:r>
          </w:p>
        </w:tc>
        <w:tc>
          <w:tcPr>
            <w:tcW w:w="44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8F165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 Representative (Print Name):</w:t>
            </w:r>
          </w:p>
          <w:p w14:paraId="3D71A1FD" w14:textId="0310A01F" w:rsidR="00153A28" w:rsidRPr="00682EEC" w:rsidRDefault="00153A28" w:rsidP="0018441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C50AA" w14:paraId="1D793C0D" w14:textId="77777777" w:rsidTr="00153A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71"/>
        </w:trPr>
        <w:tc>
          <w:tcPr>
            <w:tcW w:w="109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9824" w14:textId="77777777" w:rsidR="008C50AA" w:rsidRDefault="008C50AA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 Management Communication:</w:t>
            </w:r>
          </w:p>
          <w:p w14:paraId="27DE7D4A" w14:textId="4419D4C8" w:rsidR="008C50AA" w:rsidRDefault="00791899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t>Susanna O’Sullivan</w:t>
            </w:r>
            <w:bookmarkStart w:id="6" w:name="_GoBack"/>
            <w:bookmarkEnd w:id="6"/>
          </w:p>
        </w:tc>
      </w:tr>
    </w:tbl>
    <w:p w14:paraId="4F019317" w14:textId="77777777" w:rsidR="00387051" w:rsidRDefault="00387051" w:rsidP="00387051">
      <w:pPr>
        <w:pStyle w:val="BodyText3"/>
      </w:pPr>
    </w:p>
    <w:p w14:paraId="0A74C76E" w14:textId="77777777" w:rsidR="00387051" w:rsidRDefault="00387051" w:rsidP="00387051">
      <w:pPr>
        <w:pStyle w:val="BodyText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7051" w:rsidRPr="00344CFD" w14:paraId="2E52D79D" w14:textId="77777777" w:rsidTr="00387051">
        <w:trPr>
          <w:trHeight w:val="251"/>
        </w:trPr>
        <w:tc>
          <w:tcPr>
            <w:tcW w:w="11016" w:type="dxa"/>
          </w:tcPr>
          <w:p w14:paraId="3D1373EB" w14:textId="77777777" w:rsidR="00387051" w:rsidRPr="00344CFD" w:rsidRDefault="00387051" w:rsidP="00387051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Description </w:t>
            </w:r>
          </w:p>
        </w:tc>
      </w:tr>
      <w:tr w:rsidR="00387051" w14:paraId="4A96DE26" w14:textId="77777777" w:rsidTr="00387051">
        <w:trPr>
          <w:trHeight w:val="821"/>
        </w:trPr>
        <w:tc>
          <w:tcPr>
            <w:tcW w:w="11016" w:type="dxa"/>
          </w:tcPr>
          <w:p w14:paraId="3B266253" w14:textId="265A6554" w:rsidR="00C97D06" w:rsidRPr="00982CD2" w:rsidRDefault="00586F3F" w:rsidP="00586F3F">
            <w:pPr>
              <w:pStyle w:val="BodyText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IBM Tivoli Monitoring (ITM) version 6.2.3 Tivoli Common Reporting (TCR) reports into the Managed Services Netcool environment.</w:t>
            </w:r>
          </w:p>
        </w:tc>
      </w:tr>
    </w:tbl>
    <w:p w14:paraId="18D52309" w14:textId="77777777" w:rsidR="00387051" w:rsidRDefault="00387051" w:rsidP="00387051">
      <w:pPr>
        <w:pStyle w:val="BodyText3"/>
      </w:pPr>
    </w:p>
    <w:p w14:paraId="43ADD1D5" w14:textId="77777777" w:rsidR="00387051" w:rsidRDefault="00387051" w:rsidP="00387051">
      <w:pPr>
        <w:pStyle w:val="BodyText3"/>
      </w:pPr>
    </w:p>
    <w:p w14:paraId="7E57AFBE" w14:textId="77777777" w:rsidR="00387051" w:rsidRDefault="00387051" w:rsidP="00387051">
      <w:pPr>
        <w:pStyle w:val="BodyText3"/>
      </w:pPr>
    </w:p>
    <w:p w14:paraId="04FE044A" w14:textId="77777777" w:rsidR="00387051" w:rsidRDefault="00387051" w:rsidP="00387051">
      <w:pPr>
        <w:pStyle w:val="BodyText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7051" w:rsidRPr="00344CFD" w14:paraId="6873FFDF" w14:textId="77777777" w:rsidTr="00387051">
        <w:tc>
          <w:tcPr>
            <w:tcW w:w="11016" w:type="dxa"/>
          </w:tcPr>
          <w:p w14:paraId="1FF72C87" w14:textId="77777777" w:rsidR="00387051" w:rsidRPr="00344CFD" w:rsidRDefault="00387051" w:rsidP="00387051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 w:rsidRPr="00344CFD">
              <w:rPr>
                <w:b/>
                <w:sz w:val="24"/>
                <w:szCs w:val="24"/>
              </w:rPr>
              <w:t>Reason For Change</w:t>
            </w:r>
          </w:p>
        </w:tc>
      </w:tr>
      <w:tr w:rsidR="00387051" w14:paraId="439AC324" w14:textId="77777777" w:rsidTr="00C910C7">
        <w:trPr>
          <w:trHeight w:val="907"/>
        </w:trPr>
        <w:tc>
          <w:tcPr>
            <w:tcW w:w="11016" w:type="dxa"/>
          </w:tcPr>
          <w:p w14:paraId="452BFD21" w14:textId="21CA33D0" w:rsidR="00387051" w:rsidRPr="000150C0" w:rsidRDefault="007429E8" w:rsidP="00F347AE">
            <w:pPr>
              <w:pStyle w:val="BodyText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installation is in support of </w:t>
            </w:r>
            <w:r w:rsidR="00682EEC">
              <w:rPr>
                <w:sz w:val="20"/>
                <w:szCs w:val="20"/>
              </w:rPr>
              <w:t xml:space="preserve">producing </w:t>
            </w:r>
            <w:r w:rsidR="00586F3F">
              <w:rPr>
                <w:sz w:val="20"/>
                <w:szCs w:val="20"/>
              </w:rPr>
              <w:t>server</w:t>
            </w:r>
            <w:r w:rsidR="00C97D06">
              <w:rPr>
                <w:sz w:val="20"/>
                <w:szCs w:val="20"/>
              </w:rPr>
              <w:t xml:space="preserve"> </w:t>
            </w:r>
            <w:r w:rsidR="00F347AE">
              <w:rPr>
                <w:sz w:val="20"/>
                <w:szCs w:val="20"/>
              </w:rPr>
              <w:t>resource utilization</w:t>
            </w:r>
            <w:r w:rsidR="00C97D06">
              <w:rPr>
                <w:sz w:val="20"/>
                <w:szCs w:val="20"/>
              </w:rPr>
              <w:t xml:space="preserve"> reports</w:t>
            </w:r>
            <w:r w:rsidR="00682EEC">
              <w:rPr>
                <w:sz w:val="20"/>
                <w:szCs w:val="20"/>
              </w:rPr>
              <w:t>, as requested.</w:t>
            </w:r>
          </w:p>
        </w:tc>
      </w:tr>
    </w:tbl>
    <w:p w14:paraId="233D01FD" w14:textId="77777777" w:rsidR="00387051" w:rsidRDefault="00387051" w:rsidP="00387051">
      <w:pPr>
        <w:pStyle w:val="BodyText3"/>
      </w:pPr>
    </w:p>
    <w:p w14:paraId="76820C71" w14:textId="77777777" w:rsidR="00387051" w:rsidRDefault="00387051" w:rsidP="00387051">
      <w:pPr>
        <w:pStyle w:val="BodyText3"/>
      </w:pPr>
    </w:p>
    <w:p w14:paraId="76243A77" w14:textId="77777777" w:rsidR="00387051" w:rsidRDefault="00387051" w:rsidP="00387051">
      <w:pPr>
        <w:pStyle w:val="BodyText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7051" w:rsidRPr="00344CFD" w14:paraId="50C7D858" w14:textId="77777777" w:rsidTr="00387051">
        <w:tc>
          <w:tcPr>
            <w:tcW w:w="11016" w:type="dxa"/>
          </w:tcPr>
          <w:p w14:paraId="66E3EB54" w14:textId="77777777" w:rsidR="00387051" w:rsidRPr="00344CFD" w:rsidRDefault="00387051" w:rsidP="00387051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 w:rsidRPr="00344CFD">
              <w:rPr>
                <w:b/>
                <w:sz w:val="24"/>
                <w:szCs w:val="24"/>
              </w:rPr>
              <w:t>Systems/Components Affected</w:t>
            </w:r>
          </w:p>
        </w:tc>
      </w:tr>
      <w:tr w:rsidR="00387051" w14:paraId="3BD9F8B6" w14:textId="77777777" w:rsidTr="00C910C7">
        <w:trPr>
          <w:trHeight w:val="1131"/>
        </w:trPr>
        <w:tc>
          <w:tcPr>
            <w:tcW w:w="11016" w:type="dxa"/>
          </w:tcPr>
          <w:p w14:paraId="788E46D7" w14:textId="31ED9D91" w:rsidR="00E91157" w:rsidRDefault="00E91157" w:rsidP="00851082">
            <w:pPr>
              <w:pStyle w:val="BodyText3"/>
              <w:rPr>
                <w:rStyle w:val="emailstyle15"/>
              </w:rPr>
            </w:pPr>
            <w:r>
              <w:rPr>
                <w:rStyle w:val="emailstyle15"/>
              </w:rPr>
              <w:t xml:space="preserve">1. </w:t>
            </w:r>
            <w:r w:rsidR="00586F3F">
              <w:rPr>
                <w:rStyle w:val="emailstyle15"/>
              </w:rPr>
              <w:t xml:space="preserve">Managed Services </w:t>
            </w:r>
            <w:r w:rsidR="00C97D06">
              <w:rPr>
                <w:rStyle w:val="emailstyle15"/>
              </w:rPr>
              <w:t xml:space="preserve">Tivoli Integrated Portal (TIP) server  - </w:t>
            </w:r>
            <w:r w:rsidR="00586F3F">
              <w:rPr>
                <w:rStyle w:val="emailstyle15"/>
              </w:rPr>
              <w:t>cntipext01</w:t>
            </w:r>
            <w:r w:rsidR="00F46A72" w:rsidRPr="00F46A72">
              <w:rPr>
                <w:rStyle w:val="emailstyle15"/>
              </w:rPr>
              <w:t xml:space="preserve">.curacao.corp-it.cc </w:t>
            </w:r>
            <w:r>
              <w:rPr>
                <w:rStyle w:val="emailstyle15"/>
              </w:rPr>
              <w:t>(</w:t>
            </w:r>
            <w:r w:rsidR="00586F3F">
              <w:rPr>
                <w:rStyle w:val="emailstyle15"/>
              </w:rPr>
              <w:t>10.255.250.161</w:t>
            </w:r>
            <w:r>
              <w:rPr>
                <w:rStyle w:val="emailstyle15"/>
              </w:rPr>
              <w:t>)</w:t>
            </w:r>
          </w:p>
          <w:p w14:paraId="73B32D33" w14:textId="77777777" w:rsidR="00851082" w:rsidRPr="00851082" w:rsidRDefault="00851082" w:rsidP="0051722C">
            <w:pPr>
              <w:pStyle w:val="BodyText3"/>
              <w:rPr>
                <w:sz w:val="20"/>
                <w:szCs w:val="20"/>
              </w:rPr>
            </w:pPr>
          </w:p>
        </w:tc>
      </w:tr>
    </w:tbl>
    <w:p w14:paraId="34272945" w14:textId="77777777" w:rsidR="00387051" w:rsidRDefault="00387051" w:rsidP="00387051">
      <w:pPr>
        <w:pStyle w:val="BodyText3"/>
      </w:pPr>
    </w:p>
    <w:p w14:paraId="5D671D06" w14:textId="77777777" w:rsidR="00387051" w:rsidRDefault="00387051" w:rsidP="00387051">
      <w:pPr>
        <w:pStyle w:val="BodyText3"/>
      </w:pPr>
    </w:p>
    <w:p w14:paraId="57D14AAA" w14:textId="77777777" w:rsidR="00387051" w:rsidRDefault="00387051" w:rsidP="00387051">
      <w:pPr>
        <w:pStyle w:val="BodyText3"/>
      </w:pPr>
    </w:p>
    <w:p w14:paraId="132A53A5" w14:textId="77777777" w:rsidR="00387051" w:rsidRDefault="00387051" w:rsidP="00387051">
      <w:pPr>
        <w:pStyle w:val="BodyText3"/>
      </w:pPr>
    </w:p>
    <w:p w14:paraId="59D7AC65" w14:textId="77777777" w:rsidR="00387051" w:rsidRDefault="00387051" w:rsidP="00387051">
      <w:pPr>
        <w:pStyle w:val="BodyText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354"/>
        <w:gridCol w:w="2301"/>
        <w:gridCol w:w="4077"/>
      </w:tblGrid>
      <w:tr w:rsidR="00387051" w:rsidRPr="00344CFD" w14:paraId="338470E6" w14:textId="77777777" w:rsidTr="00387051">
        <w:tc>
          <w:tcPr>
            <w:tcW w:w="11016" w:type="dxa"/>
            <w:gridSpan w:val="4"/>
          </w:tcPr>
          <w:p w14:paraId="41FD7529" w14:textId="77777777" w:rsidR="00387051" w:rsidRPr="00344CFD" w:rsidRDefault="00387051" w:rsidP="00387051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Persons Performing Change</w:t>
            </w:r>
          </w:p>
        </w:tc>
      </w:tr>
      <w:tr w:rsidR="00387051" w:rsidRPr="00B50410" w14:paraId="59CAF077" w14:textId="77777777" w:rsidTr="00AC5A91">
        <w:trPr>
          <w:trHeight w:val="305"/>
        </w:trPr>
        <w:tc>
          <w:tcPr>
            <w:tcW w:w="2284" w:type="dxa"/>
          </w:tcPr>
          <w:p w14:paraId="7AEBFA92" w14:textId="77777777" w:rsidR="00387051" w:rsidRPr="00B50410" w:rsidRDefault="00387051" w:rsidP="00387051">
            <w:pPr>
              <w:pStyle w:val="BodyText3"/>
              <w:jc w:val="center"/>
              <w:rPr>
                <w:b/>
                <w:sz w:val="22"/>
                <w:szCs w:val="22"/>
              </w:rPr>
            </w:pPr>
            <w:r w:rsidRPr="00B5041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354" w:type="dxa"/>
          </w:tcPr>
          <w:p w14:paraId="49F8BD22" w14:textId="77777777" w:rsidR="00387051" w:rsidRPr="00B50410" w:rsidRDefault="00387051" w:rsidP="00387051">
            <w:pPr>
              <w:pStyle w:val="BodyText3"/>
              <w:jc w:val="center"/>
              <w:rPr>
                <w:b/>
                <w:sz w:val="22"/>
                <w:szCs w:val="22"/>
              </w:rPr>
            </w:pPr>
            <w:r w:rsidRPr="00B50410"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2301" w:type="dxa"/>
          </w:tcPr>
          <w:p w14:paraId="667C9232" w14:textId="77777777" w:rsidR="00387051" w:rsidRPr="00B50410" w:rsidRDefault="00387051" w:rsidP="00387051">
            <w:pPr>
              <w:pStyle w:val="BodyText3"/>
              <w:jc w:val="center"/>
              <w:rPr>
                <w:b/>
                <w:sz w:val="22"/>
                <w:szCs w:val="22"/>
              </w:rPr>
            </w:pPr>
            <w:r w:rsidRPr="00B50410">
              <w:rPr>
                <w:b/>
                <w:sz w:val="22"/>
                <w:szCs w:val="22"/>
              </w:rPr>
              <w:t>Contact</w:t>
            </w:r>
          </w:p>
        </w:tc>
        <w:tc>
          <w:tcPr>
            <w:tcW w:w="4077" w:type="dxa"/>
          </w:tcPr>
          <w:p w14:paraId="540187FE" w14:textId="77777777" w:rsidR="00387051" w:rsidRPr="00B50410" w:rsidRDefault="00387051" w:rsidP="00387051">
            <w:pPr>
              <w:pStyle w:val="BodyText3"/>
              <w:jc w:val="center"/>
              <w:rPr>
                <w:b/>
                <w:sz w:val="22"/>
                <w:szCs w:val="22"/>
              </w:rPr>
            </w:pPr>
            <w:r w:rsidRPr="00B50410">
              <w:rPr>
                <w:b/>
                <w:sz w:val="22"/>
                <w:szCs w:val="22"/>
              </w:rPr>
              <w:t>Email</w:t>
            </w:r>
          </w:p>
        </w:tc>
      </w:tr>
      <w:tr w:rsidR="00F46A72" w:rsidRPr="00B50410" w14:paraId="0409208E" w14:textId="77777777" w:rsidTr="00AC5A91">
        <w:trPr>
          <w:trHeight w:val="305"/>
        </w:trPr>
        <w:tc>
          <w:tcPr>
            <w:tcW w:w="2284" w:type="dxa"/>
          </w:tcPr>
          <w:p w14:paraId="650602D8" w14:textId="48EA0F91" w:rsidR="00F46A72" w:rsidRPr="00B50410" w:rsidRDefault="00F46A72" w:rsidP="00AC5A91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Darin Gowan</w:t>
            </w:r>
          </w:p>
        </w:tc>
        <w:tc>
          <w:tcPr>
            <w:tcW w:w="2354" w:type="dxa"/>
          </w:tcPr>
          <w:p w14:paraId="32A80856" w14:textId="77777777" w:rsidR="00F46A72" w:rsidRDefault="00F46A72" w:rsidP="00AC5A91">
            <w:pPr>
              <w:pStyle w:val="BodyText3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gen</w:t>
            </w:r>
            <w:proofErr w:type="gramEnd"/>
            <w:r>
              <w:rPr>
                <w:sz w:val="20"/>
                <w:szCs w:val="20"/>
              </w:rPr>
              <w:t>-E</w:t>
            </w:r>
          </w:p>
          <w:p w14:paraId="7354AC59" w14:textId="77777777" w:rsidR="00F46A72" w:rsidRPr="00B50410" w:rsidRDefault="00F46A72" w:rsidP="00AC5A91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Solutions Architect</w:t>
            </w:r>
          </w:p>
        </w:tc>
        <w:tc>
          <w:tcPr>
            <w:tcW w:w="2301" w:type="dxa"/>
          </w:tcPr>
          <w:p w14:paraId="1264BBC2" w14:textId="11A30122" w:rsidR="00F46A72" w:rsidRPr="000530C5" w:rsidRDefault="00F46A72" w:rsidP="00AC5A91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4C2EF9">
              <w:rPr>
                <w:sz w:val="20"/>
                <w:szCs w:val="20"/>
              </w:rPr>
              <w:t>6-327-</w:t>
            </w:r>
            <w:r>
              <w:rPr>
                <w:sz w:val="20"/>
                <w:szCs w:val="20"/>
              </w:rPr>
              <w:t>7887</w:t>
            </w:r>
          </w:p>
        </w:tc>
        <w:tc>
          <w:tcPr>
            <w:tcW w:w="4077" w:type="dxa"/>
          </w:tcPr>
          <w:p w14:paraId="3D83CAD5" w14:textId="4412F209" w:rsidR="00F46A72" w:rsidRPr="000530C5" w:rsidRDefault="00F46A72" w:rsidP="00AC5A91">
            <w:pPr>
              <w:pStyle w:val="BodyText3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darin.gowan@gen</w:t>
            </w:r>
            <w:proofErr w:type="gramEnd"/>
            <w:r>
              <w:rPr>
                <w:sz w:val="20"/>
                <w:szCs w:val="20"/>
              </w:rPr>
              <w:t>-e.com</w:t>
            </w:r>
          </w:p>
        </w:tc>
      </w:tr>
      <w:tr w:rsidR="00AC5A91" w:rsidRPr="00B50410" w14:paraId="14DD1C35" w14:textId="77777777" w:rsidTr="00AC5A91">
        <w:trPr>
          <w:trHeight w:val="305"/>
        </w:trPr>
        <w:tc>
          <w:tcPr>
            <w:tcW w:w="2284" w:type="dxa"/>
          </w:tcPr>
          <w:p w14:paraId="650A5700" w14:textId="4563BA2E" w:rsidR="00AC5A91" w:rsidRDefault="00AC5A91" w:rsidP="00AC5A91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14:paraId="58B874FD" w14:textId="26D1457E" w:rsidR="00AC5A91" w:rsidRPr="00B50410" w:rsidRDefault="00AC5A91" w:rsidP="00AC5A91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376CED85" w14:textId="453F41EF" w:rsidR="00AC5A91" w:rsidRPr="00B50410" w:rsidRDefault="00AC5A91" w:rsidP="00AC5A91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4077" w:type="dxa"/>
          </w:tcPr>
          <w:p w14:paraId="68E0D876" w14:textId="284DA1A7" w:rsidR="00AC5A91" w:rsidRPr="002F734F" w:rsidRDefault="00AC5A91" w:rsidP="00AC5A91">
            <w:pPr>
              <w:pStyle w:val="BodyText3"/>
              <w:jc w:val="left"/>
              <w:rPr>
                <w:sz w:val="20"/>
                <w:szCs w:val="20"/>
              </w:rPr>
            </w:pPr>
          </w:p>
        </w:tc>
      </w:tr>
      <w:tr w:rsidR="00153A28" w:rsidRPr="00B50410" w14:paraId="0C50A13C" w14:textId="77777777" w:rsidTr="00AC5A91">
        <w:trPr>
          <w:trHeight w:val="305"/>
        </w:trPr>
        <w:tc>
          <w:tcPr>
            <w:tcW w:w="2284" w:type="dxa"/>
          </w:tcPr>
          <w:p w14:paraId="5C54E75A" w14:textId="7DBF8163" w:rsidR="00153A28" w:rsidRPr="00B50410" w:rsidRDefault="00153A28" w:rsidP="00153A28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14:paraId="403C5B63" w14:textId="32A1A18E" w:rsidR="00153A28" w:rsidRPr="00B50410" w:rsidRDefault="00153A28" w:rsidP="00153A28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668AA9D2" w14:textId="07DC89DD" w:rsidR="00153A28" w:rsidRPr="00B50410" w:rsidRDefault="00153A28" w:rsidP="00153A28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4077" w:type="dxa"/>
          </w:tcPr>
          <w:p w14:paraId="70A1DAB7" w14:textId="018FE1F8" w:rsidR="00153A28" w:rsidRPr="002F734F" w:rsidRDefault="00153A28" w:rsidP="00153A28">
            <w:pPr>
              <w:pStyle w:val="BodyText3"/>
              <w:jc w:val="left"/>
              <w:rPr>
                <w:sz w:val="20"/>
                <w:szCs w:val="20"/>
              </w:rPr>
            </w:pPr>
          </w:p>
        </w:tc>
      </w:tr>
      <w:tr w:rsidR="00153A28" w:rsidRPr="00B50410" w14:paraId="66B1FB26" w14:textId="77777777" w:rsidTr="00AC5A91">
        <w:trPr>
          <w:trHeight w:val="305"/>
        </w:trPr>
        <w:tc>
          <w:tcPr>
            <w:tcW w:w="2284" w:type="dxa"/>
          </w:tcPr>
          <w:p w14:paraId="0C462CED" w14:textId="3B962030" w:rsidR="00153A28" w:rsidRPr="00B50410" w:rsidRDefault="00153A28" w:rsidP="00387051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14:paraId="7B36476D" w14:textId="708864F6" w:rsidR="00153A28" w:rsidRPr="00B50410" w:rsidRDefault="00153A28" w:rsidP="00387051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6C5F1DCD" w14:textId="71FC20EF" w:rsidR="00153A28" w:rsidRPr="00B50410" w:rsidRDefault="00153A28" w:rsidP="00387051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4077" w:type="dxa"/>
          </w:tcPr>
          <w:p w14:paraId="18072F65" w14:textId="36D3AF62" w:rsidR="00153A28" w:rsidRPr="002F734F" w:rsidRDefault="00153A28" w:rsidP="00387051">
            <w:pPr>
              <w:pStyle w:val="BodyText3"/>
              <w:jc w:val="left"/>
              <w:rPr>
                <w:sz w:val="20"/>
                <w:szCs w:val="20"/>
              </w:rPr>
            </w:pPr>
          </w:p>
        </w:tc>
      </w:tr>
    </w:tbl>
    <w:p w14:paraId="54FCC941" w14:textId="77777777" w:rsidR="00387051" w:rsidRDefault="00387051" w:rsidP="00387051">
      <w:pPr>
        <w:pStyle w:val="BodyText3"/>
      </w:pPr>
    </w:p>
    <w:p w14:paraId="00C1A466" w14:textId="77777777" w:rsidR="00387051" w:rsidRDefault="00387051" w:rsidP="00387051">
      <w:pPr>
        <w:pStyle w:val="BodyText3"/>
      </w:pPr>
    </w:p>
    <w:p w14:paraId="1FCC921B" w14:textId="77777777" w:rsidR="00387051" w:rsidRDefault="00387051" w:rsidP="00387051">
      <w:pPr>
        <w:pStyle w:val="BodyText3"/>
      </w:pPr>
    </w:p>
    <w:p w14:paraId="060DE05E" w14:textId="77777777" w:rsidR="007D468C" w:rsidRDefault="007D468C" w:rsidP="00387051">
      <w:pPr>
        <w:pStyle w:val="BodyText3"/>
      </w:pPr>
    </w:p>
    <w:p w14:paraId="5D652ADC" w14:textId="77777777" w:rsidR="007D468C" w:rsidRDefault="007D468C" w:rsidP="00387051">
      <w:pPr>
        <w:pStyle w:val="BodyText3"/>
      </w:pPr>
    </w:p>
    <w:p w14:paraId="0D2A1EAB" w14:textId="77777777" w:rsidR="00387051" w:rsidRDefault="00387051" w:rsidP="00387051">
      <w:pPr>
        <w:pStyle w:val="BodyText3"/>
      </w:pPr>
    </w:p>
    <w:p w14:paraId="7ECCB5BE" w14:textId="77777777" w:rsidR="003E2A0D" w:rsidRDefault="003E2A0D" w:rsidP="00387051">
      <w:pPr>
        <w:pStyle w:val="BodyText3"/>
      </w:pPr>
    </w:p>
    <w:p w14:paraId="0E652D0B" w14:textId="77777777" w:rsidR="003E2A0D" w:rsidRDefault="003E2A0D" w:rsidP="00387051">
      <w:pPr>
        <w:pStyle w:val="BodyText3"/>
      </w:pPr>
    </w:p>
    <w:p w14:paraId="5A7DAB94" w14:textId="77777777" w:rsidR="003E2A0D" w:rsidRDefault="003E2A0D" w:rsidP="00387051">
      <w:pPr>
        <w:pStyle w:val="BodyText3"/>
      </w:pPr>
    </w:p>
    <w:p w14:paraId="0ECCE71B" w14:textId="77777777" w:rsidR="00387051" w:rsidRPr="003B0150" w:rsidRDefault="00387051" w:rsidP="00387051">
      <w:pPr>
        <w:pStyle w:val="BodyText3"/>
        <w:rPr>
          <w:sz w:val="24"/>
          <w:szCs w:val="24"/>
        </w:rPr>
      </w:pPr>
      <w:r w:rsidRPr="003B0150">
        <w:rPr>
          <w:sz w:val="24"/>
          <w:szCs w:val="24"/>
        </w:rPr>
        <w:lastRenderedPageBreak/>
        <w:t>Detailed below are all the steps necessary to explain the work that is to be performed.   Steps will be numbered, and appear in the</w:t>
      </w:r>
      <w:r w:rsidR="004E2819" w:rsidRPr="003B0150">
        <w:rPr>
          <w:sz w:val="24"/>
          <w:szCs w:val="24"/>
        </w:rPr>
        <w:t xml:space="preserve"> order in which they will occur.</w:t>
      </w:r>
      <w:r w:rsidRPr="003B0150">
        <w:rPr>
          <w:sz w:val="24"/>
          <w:szCs w:val="24"/>
        </w:rPr>
        <w:t xml:space="preserve"> </w:t>
      </w:r>
    </w:p>
    <w:p w14:paraId="65CABE5D" w14:textId="77777777" w:rsidR="007D468C" w:rsidRDefault="007D468C" w:rsidP="00387051">
      <w:pPr>
        <w:pStyle w:val="BodyText3"/>
      </w:pPr>
    </w:p>
    <w:p w14:paraId="2DF5E189" w14:textId="77777777" w:rsidR="007D468C" w:rsidRDefault="007D468C" w:rsidP="00387051">
      <w:pPr>
        <w:pStyle w:val="BodyText3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73"/>
      </w:tblGrid>
      <w:tr w:rsidR="004E2819" w:rsidRPr="00344CFD" w14:paraId="623A8D5E" w14:textId="77777777" w:rsidTr="00387051">
        <w:tc>
          <w:tcPr>
            <w:tcW w:w="10173" w:type="dxa"/>
          </w:tcPr>
          <w:p w14:paraId="4CD9FFE3" w14:textId="77777777" w:rsidR="004E2819" w:rsidRPr="00344CFD" w:rsidRDefault="004E2819" w:rsidP="00387051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Procedure Details</w:t>
            </w:r>
          </w:p>
        </w:tc>
      </w:tr>
      <w:tr w:rsidR="004E2819" w14:paraId="0669D898" w14:textId="77777777" w:rsidTr="004E2819">
        <w:trPr>
          <w:trHeight w:val="2627"/>
        </w:trPr>
        <w:tc>
          <w:tcPr>
            <w:tcW w:w="10173" w:type="dxa"/>
          </w:tcPr>
          <w:p w14:paraId="3DA7A334" w14:textId="2D55E849" w:rsidR="00F46A72" w:rsidRPr="00DC2029" w:rsidRDefault="00F46A72" w:rsidP="00F46A72">
            <w:pPr>
              <w:rPr>
                <w:rFonts w:ascii="Tahoma" w:hAnsi="Tahoma"/>
                <w:b/>
                <w:szCs w:val="22"/>
              </w:rPr>
            </w:pPr>
            <w:r>
              <w:rPr>
                <w:rFonts w:ascii="Tahoma" w:hAnsi="Tahoma"/>
                <w:b/>
                <w:szCs w:val="22"/>
              </w:rPr>
              <w:t xml:space="preserve">Task </w:t>
            </w:r>
            <w:r w:rsidR="00D42679">
              <w:rPr>
                <w:rFonts w:ascii="Tahoma" w:hAnsi="Tahoma"/>
                <w:b/>
                <w:szCs w:val="22"/>
              </w:rPr>
              <w:t>one</w:t>
            </w:r>
            <w:r>
              <w:rPr>
                <w:rFonts w:ascii="Tahoma" w:hAnsi="Tahoma"/>
                <w:b/>
                <w:szCs w:val="22"/>
              </w:rPr>
              <w:t xml:space="preserve"> - </w:t>
            </w:r>
            <w:r w:rsidR="00586F3F">
              <w:rPr>
                <w:rFonts w:ascii="Tahoma" w:hAnsi="Tahoma"/>
                <w:b/>
                <w:szCs w:val="22"/>
              </w:rPr>
              <w:t>Import ITM 6.2.3 TCR reports</w:t>
            </w:r>
          </w:p>
          <w:p w14:paraId="1CEB7214" w14:textId="648E4B83" w:rsidR="00586F3F" w:rsidRDefault="00586F3F" w:rsidP="00586F3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Copy TCR reporting source</w:t>
            </w:r>
            <w:r w:rsidR="00315BAE">
              <w:rPr>
                <w:rFonts w:ascii="Arial" w:hAnsi="Arial" w:cs="Arial"/>
                <w:sz w:val="20"/>
                <w:szCs w:val="22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 xml:space="preserve"> to cntipext01</w:t>
            </w:r>
          </w:p>
          <w:p w14:paraId="0D939FE5" w14:textId="77777777" w:rsidR="00586F3F" w:rsidRDefault="0097731C" w:rsidP="00586F3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Untar the TCR reporting source files</w:t>
            </w:r>
          </w:p>
          <w:p w14:paraId="3AA52DBC" w14:textId="77777777" w:rsidR="0097731C" w:rsidRDefault="0097731C" w:rsidP="00586F3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Change into each of the TCR reporting source directories</w:t>
            </w:r>
          </w:p>
          <w:p w14:paraId="21228F40" w14:textId="77777777" w:rsidR="0097731C" w:rsidRDefault="0097731C" w:rsidP="00586F3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Import the reports</w:t>
            </w:r>
          </w:p>
          <w:p w14:paraId="21374C0B" w14:textId="77777777" w:rsidR="0097731C" w:rsidRDefault="00C814B4" w:rsidP="0097731C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./</w:t>
            </w:r>
            <w:proofErr w:type="spellStart"/>
            <w:proofErr w:type="gramEnd"/>
            <w:r w:rsidR="0097731C">
              <w:rPr>
                <w:rFonts w:ascii="Arial" w:hAnsi="Arial" w:cs="Arial"/>
                <w:sz w:val="20"/>
                <w:szCs w:val="22"/>
              </w:rPr>
              <w:t>setup_linux.bin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console</w:t>
            </w:r>
          </w:p>
          <w:p w14:paraId="616D1218" w14:textId="77777777" w:rsidR="00C814B4" w:rsidRDefault="00C814B4" w:rsidP="0097731C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Define the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Cognos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Birt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data sources</w:t>
            </w:r>
          </w:p>
          <w:p w14:paraId="28ADC471" w14:textId="77777777" w:rsidR="00C814B4" w:rsidRDefault="00F347AE" w:rsidP="0097731C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Select all ITM reports</w:t>
            </w:r>
          </w:p>
          <w:p w14:paraId="5A3D8D7D" w14:textId="64796C29" w:rsidR="00F347AE" w:rsidRPr="00F347AE" w:rsidRDefault="00F347AE" w:rsidP="00F347AE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FE1D20A" w14:textId="77777777" w:rsidR="00607F1B" w:rsidRDefault="00607F1B" w:rsidP="00387051">
      <w:pPr>
        <w:pStyle w:val="BodyText3"/>
      </w:pPr>
    </w:p>
    <w:p w14:paraId="696589DE" w14:textId="77777777" w:rsidR="00607F1B" w:rsidRDefault="00607F1B" w:rsidP="00387051">
      <w:pPr>
        <w:pStyle w:val="BodyText3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73"/>
      </w:tblGrid>
      <w:tr w:rsidR="004E2819" w:rsidRPr="00344CFD" w14:paraId="442BC1D0" w14:textId="77777777" w:rsidTr="00153A28">
        <w:tc>
          <w:tcPr>
            <w:tcW w:w="10173" w:type="dxa"/>
          </w:tcPr>
          <w:p w14:paraId="7766F757" w14:textId="79B7B728" w:rsidR="004E2819" w:rsidRPr="00344CFD" w:rsidRDefault="00161552" w:rsidP="00153A28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>
              <w:br w:type="page"/>
            </w:r>
            <w:r w:rsidR="004E2819">
              <w:rPr>
                <w:b/>
                <w:sz w:val="24"/>
                <w:szCs w:val="24"/>
              </w:rPr>
              <w:t xml:space="preserve">Rollback Plan </w:t>
            </w:r>
          </w:p>
        </w:tc>
      </w:tr>
      <w:tr w:rsidR="004C2EF9" w14:paraId="47C9EE23" w14:textId="77777777" w:rsidTr="00607F1B">
        <w:trPr>
          <w:trHeight w:val="2297"/>
        </w:trPr>
        <w:tc>
          <w:tcPr>
            <w:tcW w:w="10173" w:type="dxa"/>
          </w:tcPr>
          <w:p w14:paraId="531D0D77" w14:textId="56D92CEA" w:rsidR="004C2EF9" w:rsidRPr="00DC2029" w:rsidRDefault="004C2EF9" w:rsidP="00FA18FD">
            <w:pPr>
              <w:rPr>
                <w:rFonts w:ascii="Tahoma" w:hAnsi="Tahoma"/>
                <w:b/>
                <w:szCs w:val="22"/>
              </w:rPr>
            </w:pPr>
            <w:r>
              <w:rPr>
                <w:rFonts w:ascii="Tahoma" w:hAnsi="Tahoma"/>
                <w:b/>
                <w:szCs w:val="22"/>
              </w:rPr>
              <w:t xml:space="preserve">Task </w:t>
            </w:r>
            <w:r w:rsidR="00161552">
              <w:rPr>
                <w:rFonts w:ascii="Tahoma" w:hAnsi="Tahoma"/>
                <w:b/>
                <w:szCs w:val="22"/>
              </w:rPr>
              <w:t>one</w:t>
            </w:r>
            <w:r>
              <w:rPr>
                <w:rFonts w:ascii="Tahoma" w:hAnsi="Tahoma"/>
                <w:b/>
                <w:szCs w:val="22"/>
              </w:rPr>
              <w:t xml:space="preserve"> - </w:t>
            </w:r>
            <w:r w:rsidR="00637DE5">
              <w:rPr>
                <w:rFonts w:ascii="Tahoma" w:hAnsi="Tahoma"/>
                <w:b/>
                <w:szCs w:val="22"/>
              </w:rPr>
              <w:t>Back out</w:t>
            </w:r>
            <w:r>
              <w:rPr>
                <w:rFonts w:ascii="Tahoma" w:hAnsi="Tahoma"/>
                <w:b/>
                <w:szCs w:val="22"/>
              </w:rPr>
              <w:t xml:space="preserve"> </w:t>
            </w:r>
            <w:r w:rsidR="00586F3F">
              <w:rPr>
                <w:rFonts w:ascii="Tahoma" w:hAnsi="Tahoma"/>
                <w:b/>
                <w:szCs w:val="22"/>
              </w:rPr>
              <w:t>ITM 6.2.3 TCR reports</w:t>
            </w:r>
          </w:p>
          <w:p w14:paraId="135B20FB" w14:textId="51126894" w:rsidR="00637DE5" w:rsidRPr="00637DE5" w:rsidRDefault="00586F3F" w:rsidP="00586F3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Delete ITM 6.2.3 reports from TCR</w:t>
            </w:r>
          </w:p>
          <w:p w14:paraId="31C0AD6D" w14:textId="46414DC0" w:rsidR="004C2EF9" w:rsidRPr="00586F3F" w:rsidRDefault="004C2EF9" w:rsidP="00586F3F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8C18FC1" w14:textId="77777777" w:rsidR="00387051" w:rsidRDefault="00387051" w:rsidP="00387051">
      <w:pPr>
        <w:pStyle w:val="BodyText3"/>
      </w:pPr>
    </w:p>
    <w:p w14:paraId="24B4AD31" w14:textId="77777777" w:rsidR="00387051" w:rsidRDefault="00387051" w:rsidP="00387051">
      <w:pPr>
        <w:pStyle w:val="BodyText3"/>
      </w:pPr>
    </w:p>
    <w:p w14:paraId="151A3AC8" w14:textId="77777777" w:rsidR="00161552" w:rsidRDefault="00161552" w:rsidP="00387051">
      <w:pPr>
        <w:pStyle w:val="BodyText3"/>
      </w:pPr>
    </w:p>
    <w:p w14:paraId="2A4DD80F" w14:textId="77777777" w:rsidR="00161552" w:rsidRDefault="00161552" w:rsidP="00387051">
      <w:pPr>
        <w:pStyle w:val="BodyText3"/>
      </w:pPr>
    </w:p>
    <w:p w14:paraId="4264EE9E" w14:textId="77777777" w:rsidR="00387051" w:rsidRDefault="00387051" w:rsidP="00387051">
      <w:pPr>
        <w:pStyle w:val="BodyText3"/>
        <w:rPr>
          <w:sz w:val="20"/>
          <w:szCs w:val="20"/>
        </w:rPr>
      </w:pPr>
      <w:r>
        <w:rPr>
          <w:sz w:val="20"/>
          <w:szCs w:val="20"/>
        </w:rPr>
        <w:t xml:space="preserve">The undersigned have approved the procedures that are described herein. No changes shall be made without the approval of the </w:t>
      </w:r>
      <w:r w:rsidR="007D468C">
        <w:rPr>
          <w:sz w:val="20"/>
          <w:szCs w:val="20"/>
        </w:rPr>
        <w:t>COLUMBUS</w:t>
      </w:r>
      <w:r>
        <w:t xml:space="preserve">, </w:t>
      </w:r>
      <w:r>
        <w:rPr>
          <w:sz w:val="20"/>
          <w:szCs w:val="20"/>
        </w:rPr>
        <w:t>Approving Officer, and Customer Approving Representatives.</w:t>
      </w:r>
    </w:p>
    <w:p w14:paraId="3522F79E" w14:textId="77777777" w:rsidR="00387051" w:rsidRDefault="00387051" w:rsidP="0038705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60"/>
        <w:gridCol w:w="3270"/>
        <w:gridCol w:w="1980"/>
        <w:gridCol w:w="2070"/>
      </w:tblGrid>
      <w:tr w:rsidR="00387051" w14:paraId="498A4BCE" w14:textId="77777777" w:rsidTr="00387051">
        <w:trPr>
          <w:trHeight w:hRule="exact" w:val="44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24889" w14:textId="77777777" w:rsidR="00387051" w:rsidRDefault="00387051" w:rsidP="00387051">
            <w:pPr>
              <w:ind w:left="702" w:hanging="7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Customer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Approving  Representative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:    </w:t>
            </w:r>
          </w:p>
          <w:p w14:paraId="362564F8" w14:textId="77777777" w:rsidR="00387051" w:rsidRDefault="00745BBD" w:rsidP="00387051">
            <w:pPr>
              <w:ind w:left="702" w:hanging="702"/>
              <w:rPr>
                <w:rFonts w:ascii="Arial" w:hAnsi="Arial" w:cs="Arial"/>
                <w:b/>
                <w:bCs/>
              </w:rPr>
            </w:pPr>
            <w:bookmarkStart w:id="7" w:name="ATTMgrLast"/>
            <w:r>
              <w:rPr>
                <w:rFonts w:ascii="Arial" w:hAnsi="Arial" w:cs="Arial"/>
                <w:b/>
                <w:bCs/>
              </w:rPr>
              <w:t>Andre Foster</w:t>
            </w:r>
            <w:r w:rsidR="00387051">
              <w:rPr>
                <w:rFonts w:ascii="Arial" w:hAnsi="Arial" w:cs="Arial"/>
                <w:b/>
                <w:bCs/>
              </w:rPr>
              <w:fldChar w:fldCharType="begin"/>
            </w:r>
            <w:r w:rsidR="00387051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387051">
              <w:rPr>
                <w:rFonts w:ascii="Arial" w:hAnsi="Arial" w:cs="Arial"/>
                <w:b/>
                <w:bCs/>
              </w:rPr>
              <w:fldChar w:fldCharType="end"/>
            </w:r>
            <w:bookmarkEnd w:id="7"/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F5695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Title: </w:t>
            </w:r>
          </w:p>
          <w:p w14:paraId="22C97FD3" w14:textId="77777777" w:rsidR="00387051" w:rsidRDefault="001F68C1" w:rsidP="00387051">
            <w:pPr>
              <w:rPr>
                <w:rFonts w:ascii="Arial" w:hAnsi="Arial" w:cs="Arial"/>
                <w:b/>
                <w:bCs/>
              </w:rPr>
            </w:pPr>
            <w:bookmarkStart w:id="8" w:name="ATTMgrTitle"/>
            <w:r>
              <w:rPr>
                <w:rFonts w:ascii="Arial" w:hAnsi="Arial" w:cs="Arial"/>
                <w:b/>
                <w:bCs/>
              </w:rPr>
              <w:t>CIO</w:t>
            </w:r>
            <w:r w:rsidR="00387051">
              <w:rPr>
                <w:rFonts w:ascii="Arial" w:hAnsi="Arial" w:cs="Arial"/>
                <w:b/>
                <w:bCs/>
              </w:rPr>
              <w:fldChar w:fldCharType="begin"/>
            </w:r>
            <w:r w:rsidR="00387051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387051">
              <w:rPr>
                <w:rFonts w:ascii="Arial" w:hAnsi="Arial" w:cs="Arial"/>
                <w:b/>
                <w:bCs/>
              </w:rPr>
              <w:fldChar w:fldCharType="end"/>
            </w:r>
            <w:bookmarkEnd w:id="8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9987F" w14:textId="77777777" w:rsidR="00387051" w:rsidRDefault="00387051" w:rsidP="00387051">
            <w:pPr>
              <w:ind w:right="-18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Phone: </w:t>
            </w:r>
          </w:p>
          <w:p w14:paraId="679C079E" w14:textId="77777777" w:rsidR="00387051" w:rsidRDefault="001F68C1" w:rsidP="00387051">
            <w:pPr>
              <w:rPr>
                <w:rFonts w:ascii="Arial" w:hAnsi="Arial" w:cs="Arial"/>
                <w:b/>
                <w:bCs/>
              </w:rPr>
            </w:pPr>
            <w:bookmarkStart w:id="9" w:name="ATTMgrWork"/>
            <w:r>
              <w:rPr>
                <w:rFonts w:ascii="Arial" w:hAnsi="Arial" w:cs="Arial"/>
                <w:b/>
                <w:bCs/>
              </w:rPr>
              <w:t>305-542-4976</w:t>
            </w:r>
            <w:r w:rsidR="00387051">
              <w:rPr>
                <w:rFonts w:ascii="Arial" w:hAnsi="Arial" w:cs="Arial"/>
                <w:b/>
                <w:bCs/>
              </w:rPr>
              <w:fldChar w:fldCharType="begin"/>
            </w:r>
            <w:r w:rsidR="00387051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387051">
              <w:rPr>
                <w:rFonts w:ascii="Arial" w:hAnsi="Arial" w:cs="Arial"/>
                <w:b/>
                <w:bCs/>
              </w:rPr>
              <w:fldChar w:fldCharType="end"/>
            </w:r>
            <w:bookmarkEnd w:id="9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D1D2D" w14:textId="77777777" w:rsidR="00387051" w:rsidRDefault="00387051" w:rsidP="00387051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  <w:bookmarkStart w:id="10" w:name="ATTMgrDate"/>
          <w:p w14:paraId="28B52CF4" w14:textId="77777777" w:rsidR="00387051" w:rsidRDefault="00387051" w:rsidP="003870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</w:tc>
      </w:tr>
    </w:tbl>
    <w:p w14:paraId="598AFC65" w14:textId="77777777" w:rsidR="00387051" w:rsidRDefault="00387051" w:rsidP="00387051">
      <w:pPr>
        <w:rPr>
          <w:rFonts w:ascii="Arial" w:hAnsi="Arial" w:cs="Arial"/>
          <w:sz w:val="16"/>
          <w:szCs w:val="16"/>
        </w:rPr>
      </w:pPr>
    </w:p>
    <w:tbl>
      <w:tblPr>
        <w:tblW w:w="109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60"/>
        <w:gridCol w:w="3270"/>
        <w:gridCol w:w="1980"/>
        <w:gridCol w:w="2070"/>
      </w:tblGrid>
      <w:tr w:rsidR="00387051" w14:paraId="284E4E1A" w14:textId="77777777" w:rsidTr="007D468C">
        <w:trPr>
          <w:trHeight w:hRule="exact" w:val="44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915F" w14:textId="77777777" w:rsidR="00387051" w:rsidRDefault="007D468C" w:rsidP="00387051">
            <w:pPr>
              <w:ind w:left="702" w:hanging="7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COLUMBUS</w:t>
            </w:r>
            <w:r w:rsidR="00387051">
              <w:rPr>
                <w:rFonts w:ascii="Arial" w:hAnsi="Arial" w:cs="Arial"/>
                <w:sz w:val="16"/>
                <w:szCs w:val="16"/>
              </w:rPr>
              <w:t xml:space="preserve"> Approving Officer:</w:t>
            </w:r>
          </w:p>
          <w:p w14:paraId="0B32CBD2" w14:textId="77777777" w:rsidR="00387051" w:rsidRDefault="007D468C" w:rsidP="00387051">
            <w:pPr>
              <w:pStyle w:val="Heading6"/>
            </w:pPr>
            <w:r>
              <w:t>Andre Foster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1F6C1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Title:</w:t>
            </w:r>
          </w:p>
          <w:p w14:paraId="4A241E2F" w14:textId="77777777" w:rsidR="00387051" w:rsidRDefault="007D468C" w:rsidP="003870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6C345" w14:textId="77777777" w:rsidR="00387051" w:rsidRDefault="00387051" w:rsidP="00387051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Phone:</w:t>
            </w:r>
          </w:p>
          <w:p w14:paraId="269E11DF" w14:textId="77777777" w:rsidR="00387051" w:rsidRDefault="006646C1" w:rsidP="00387051">
            <w:pPr>
              <w:ind w:right="-180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305-542-4976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6FC1" w14:textId="77777777" w:rsidR="00387051" w:rsidRDefault="00387051" w:rsidP="00387051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  <w:bookmarkStart w:id="11" w:name="Text269"/>
          <w:p w14:paraId="0C6C0D7E" w14:textId="77777777" w:rsidR="00387051" w:rsidRDefault="00387051" w:rsidP="00387051">
            <w:pPr>
              <w:ind w:right="-180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1"/>
          </w:p>
        </w:tc>
      </w:tr>
      <w:tr w:rsidR="00387051" w14:paraId="5FDEB0B7" w14:textId="77777777" w:rsidTr="007D468C">
        <w:trPr>
          <w:trHeight w:hRule="exact" w:val="44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6FF2E" w14:textId="77777777" w:rsidR="00387051" w:rsidRDefault="007D468C" w:rsidP="00387051">
            <w:pPr>
              <w:ind w:left="702" w:hanging="702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COLUMBUS</w:t>
            </w:r>
            <w:r w:rsidR="00387051">
              <w:rPr>
                <w:rFonts w:ascii="Arial" w:hAnsi="Arial" w:cs="Arial"/>
                <w:sz w:val="16"/>
                <w:szCs w:val="16"/>
              </w:rPr>
              <w:t xml:space="preserve">  Person</w:t>
            </w:r>
            <w:proofErr w:type="gramEnd"/>
            <w:r w:rsidR="00387051">
              <w:rPr>
                <w:rFonts w:ascii="Arial" w:hAnsi="Arial" w:cs="Arial"/>
                <w:sz w:val="16"/>
                <w:szCs w:val="16"/>
              </w:rPr>
              <w:t xml:space="preserve">  Performing work:</w:t>
            </w:r>
          </w:p>
          <w:bookmarkStart w:id="12" w:name="EngineerFirst"/>
          <w:p w14:paraId="10486959" w14:textId="31199C18" w:rsidR="00387051" w:rsidRDefault="00387051" w:rsidP="00387051">
            <w:pPr>
              <w:ind w:left="702" w:hanging="70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Start w:id="13" w:name="EngineerLast"/>
            <w:bookmarkEnd w:id="12"/>
            <w:r w:rsidR="00FC494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3"/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E2272" w14:textId="77777777" w:rsidR="00387051" w:rsidRDefault="00387051" w:rsidP="00387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Title:</w:t>
            </w:r>
          </w:p>
          <w:bookmarkStart w:id="14" w:name="EngineerTitle"/>
          <w:p w14:paraId="647C4235" w14:textId="3E861604" w:rsidR="00387051" w:rsidRDefault="00387051" w:rsidP="007D46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4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4E072" w14:textId="77777777" w:rsidR="00387051" w:rsidRDefault="00387051" w:rsidP="00387051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Phone:</w:t>
            </w:r>
          </w:p>
          <w:bookmarkStart w:id="15" w:name="EngineerWork"/>
          <w:p w14:paraId="6C232C2F" w14:textId="3907745D" w:rsidR="00387051" w:rsidRDefault="00387051" w:rsidP="007F63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5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2FED0" w14:textId="77777777" w:rsidR="00387051" w:rsidRDefault="00387051" w:rsidP="00387051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  <w:bookmarkStart w:id="16" w:name="EngineerDate"/>
          <w:p w14:paraId="1CD62F3B" w14:textId="0EC6FE26" w:rsidR="00387051" w:rsidRDefault="00387051" w:rsidP="005760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6"/>
          </w:p>
        </w:tc>
      </w:tr>
    </w:tbl>
    <w:p w14:paraId="44A5FB6C" w14:textId="77777777" w:rsidR="00576035" w:rsidRDefault="005760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53A5C0F" w14:textId="77777777" w:rsidR="007D468C" w:rsidRDefault="007D468C" w:rsidP="00855000">
      <w:pPr>
        <w:rPr>
          <w:rFonts w:ascii="Arial" w:hAnsi="Arial" w:cs="Arial"/>
          <w:b/>
          <w:bCs/>
          <w:sz w:val="24"/>
          <w:szCs w:val="24"/>
        </w:rPr>
      </w:pPr>
    </w:p>
    <w:p w14:paraId="5F5B1400" w14:textId="77777777" w:rsidR="00387051" w:rsidRDefault="00387051" w:rsidP="00161552">
      <w:pPr>
        <w:jc w:val="center"/>
        <w:outlineLvl w:val="0"/>
        <w:rPr>
          <w:ins w:id="17" w:author="Alex B. Luck" w:date="2002-02-14T08:28:00Z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METHOD OF PROCEDURE - CHECK LIST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OF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PERTINENT ITEMS</w:t>
      </w:r>
    </w:p>
    <w:p w14:paraId="441B269B" w14:textId="77777777" w:rsidR="00387051" w:rsidRDefault="00387051" w:rsidP="0038705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**The following checklist shall be reviewed, completed, and signed </w:t>
      </w:r>
      <w:r w:rsidR="00CA32B0">
        <w:rPr>
          <w:rFonts w:ascii="Arial" w:hAnsi="Arial" w:cs="Arial"/>
        </w:rPr>
        <w:t>before</w:t>
      </w:r>
      <w:r>
        <w:rPr>
          <w:rFonts w:ascii="Arial" w:hAnsi="Arial" w:cs="Arial"/>
        </w:rPr>
        <w:t xml:space="preserve"> the maintenance activity by the </w:t>
      </w:r>
      <w:r w:rsidR="007D468C">
        <w:rPr>
          <w:rFonts w:ascii="Arial" w:hAnsi="Arial" w:cs="Arial"/>
        </w:rPr>
        <w:t xml:space="preserve">Columbus </w:t>
      </w:r>
      <w:r>
        <w:rPr>
          <w:rFonts w:ascii="Arial" w:hAnsi="Arial" w:cs="Arial"/>
        </w:rPr>
        <w:t>charge/</w:t>
      </w:r>
      <w:r w:rsidR="007D468C">
        <w:rPr>
          <w:rFonts w:ascii="Arial" w:hAnsi="Arial" w:cs="Arial"/>
        </w:rPr>
        <w:t>Lead and</w:t>
      </w:r>
      <w:r>
        <w:rPr>
          <w:rFonts w:ascii="Arial" w:hAnsi="Arial" w:cs="Arial"/>
        </w:rPr>
        <w:t xml:space="preserve"> the Customer representative.</w:t>
      </w:r>
    </w:p>
    <w:p w14:paraId="60A4E3A5" w14:textId="77777777" w:rsidR="00387051" w:rsidRDefault="00387051" w:rsidP="00387051">
      <w:pPr>
        <w:jc w:val="center"/>
        <w:rPr>
          <w:rFonts w:ascii="Arial" w:hAnsi="Arial" w:cs="Arial"/>
          <w:sz w:val="8"/>
          <w:szCs w:val="8"/>
        </w:rPr>
      </w:pPr>
    </w:p>
    <w:p w14:paraId="30BE1AE4" w14:textId="77777777" w:rsidR="00387051" w:rsidRDefault="00387051" w:rsidP="00387051">
      <w:pPr>
        <w:tabs>
          <w:tab w:val="right" w:pos="4140"/>
          <w:tab w:val="left" w:pos="4320"/>
          <w:tab w:val="right" w:pos="7200"/>
          <w:tab w:val="left" w:pos="7380"/>
          <w:tab w:val="right" w:pos="10260"/>
        </w:tabs>
        <w:rPr>
          <w:rFonts w:ascii="Arial" w:hAnsi="Arial" w:cs="Arial"/>
          <w:sz w:val="8"/>
          <w:szCs w:val="8"/>
        </w:rPr>
      </w:pPr>
    </w:p>
    <w:tbl>
      <w:tblPr>
        <w:tblW w:w="1020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8"/>
        <w:gridCol w:w="2718"/>
      </w:tblGrid>
      <w:tr w:rsidR="00387051" w:rsidRPr="00BC67C7" w14:paraId="4A3F0D1A" w14:textId="77777777" w:rsidTr="00387051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81A7087" w14:textId="77777777" w:rsidR="00387051" w:rsidRPr="00BC67C7" w:rsidRDefault="00387051" w:rsidP="003870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7C7">
              <w:rPr>
                <w:rFonts w:ascii="Arial" w:hAnsi="Arial" w:cs="Arial"/>
                <w:b/>
                <w:sz w:val="24"/>
                <w:szCs w:val="24"/>
              </w:rPr>
              <w:t>Items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95B9A65" w14:textId="77777777" w:rsidR="00387051" w:rsidRPr="00BC67C7" w:rsidRDefault="00387051" w:rsidP="003870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7C7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387051" w14:paraId="1DC06107" w14:textId="77777777" w:rsidTr="00387051">
        <w:tc>
          <w:tcPr>
            <w:tcW w:w="748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67463" w14:textId="77777777" w:rsidR="00387051" w:rsidRDefault="00253E1A" w:rsidP="00387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Logistics of maintenance discussed</w:t>
            </w:r>
            <w:r w:rsidR="003870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BE0EA" w14:textId="77777777" w:rsidR="00387051" w:rsidRDefault="00387051" w:rsidP="00387051">
            <w:pPr>
              <w:jc w:val="center"/>
              <w:rPr>
                <w:rFonts w:ascii="Arial" w:hAnsi="Arial" w:cs="Arial"/>
              </w:rPr>
            </w:pPr>
            <w:proofErr w:type="gramStart"/>
            <w:r w:rsidRPr="00253E1A">
              <w:rPr>
                <w:rFonts w:ascii="Arial" w:hAnsi="Arial" w:cs="Arial"/>
                <w:b/>
                <w:u w:val="single"/>
              </w:rPr>
              <w:t xml:space="preserve">Y </w:t>
            </w:r>
            <w:r>
              <w:rPr>
                <w:rFonts w:ascii="Arial" w:hAnsi="Arial" w:cs="Arial"/>
              </w:rPr>
              <w:t xml:space="preserve"> N</w:t>
            </w:r>
            <w:proofErr w:type="gramEnd"/>
            <w:r>
              <w:rPr>
                <w:rFonts w:ascii="Arial" w:hAnsi="Arial" w:cs="Arial"/>
              </w:rPr>
              <w:t xml:space="preserve">  NA</w:t>
            </w:r>
          </w:p>
        </w:tc>
      </w:tr>
      <w:tr w:rsidR="00387051" w14:paraId="40C65FE6" w14:textId="77777777" w:rsidTr="00387051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7124C" w14:textId="77777777" w:rsidR="00387051" w:rsidRDefault="00253E1A" w:rsidP="00387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MOP written</w:t>
            </w:r>
            <w:r w:rsidR="00387051">
              <w:rPr>
                <w:rFonts w:ascii="Arial" w:hAnsi="Arial" w:cs="Arial"/>
              </w:rPr>
              <w:t>/approved.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5D5C3" w14:textId="77777777" w:rsidR="00387051" w:rsidRDefault="00387051" w:rsidP="00387051">
            <w:pPr>
              <w:jc w:val="center"/>
              <w:rPr>
                <w:rFonts w:ascii="Arial" w:hAnsi="Arial" w:cs="Arial"/>
              </w:rPr>
            </w:pPr>
            <w:proofErr w:type="gramStart"/>
            <w:r w:rsidRPr="00253E1A">
              <w:rPr>
                <w:rFonts w:ascii="Arial" w:hAnsi="Arial" w:cs="Arial"/>
                <w:b/>
                <w:u w:val="single"/>
              </w:rPr>
              <w:t xml:space="preserve">Y </w:t>
            </w:r>
            <w:r>
              <w:rPr>
                <w:rFonts w:ascii="Arial" w:hAnsi="Arial" w:cs="Arial"/>
              </w:rPr>
              <w:t xml:space="preserve"> N</w:t>
            </w:r>
            <w:proofErr w:type="gramEnd"/>
            <w:r>
              <w:rPr>
                <w:rFonts w:ascii="Arial" w:hAnsi="Arial" w:cs="Arial"/>
              </w:rPr>
              <w:t xml:space="preserve">  NA</w:t>
            </w:r>
          </w:p>
        </w:tc>
      </w:tr>
      <w:tr w:rsidR="00387051" w14:paraId="3E24B878" w14:textId="77777777" w:rsidTr="00387051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9CE07" w14:textId="77777777" w:rsidR="00387051" w:rsidRDefault="00387051" w:rsidP="00253E1A">
            <w:pPr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Maintenance outage scheduled and service impact communicated </w:t>
            </w:r>
            <w:r w:rsidR="00253E1A">
              <w:rPr>
                <w:rFonts w:ascii="Arial" w:hAnsi="Arial" w:cs="Arial"/>
              </w:rPr>
              <w:t>to ALL stakeholders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1A35B" w14:textId="77777777" w:rsidR="00387051" w:rsidRDefault="00387051" w:rsidP="00387051">
            <w:pPr>
              <w:jc w:val="center"/>
              <w:rPr>
                <w:rFonts w:ascii="Arial" w:hAnsi="Arial" w:cs="Arial"/>
              </w:rPr>
            </w:pPr>
            <w:proofErr w:type="gramStart"/>
            <w:r w:rsidRPr="00253E1A">
              <w:rPr>
                <w:rFonts w:ascii="Arial" w:hAnsi="Arial" w:cs="Arial"/>
                <w:b/>
                <w:u w:val="single"/>
              </w:rPr>
              <w:t xml:space="preserve">Y </w:t>
            </w:r>
            <w:r>
              <w:rPr>
                <w:rFonts w:ascii="Arial" w:hAnsi="Arial" w:cs="Arial"/>
              </w:rPr>
              <w:t xml:space="preserve"> N</w:t>
            </w:r>
            <w:proofErr w:type="gramEnd"/>
            <w:r>
              <w:rPr>
                <w:rFonts w:ascii="Arial" w:hAnsi="Arial" w:cs="Arial"/>
              </w:rPr>
              <w:t xml:space="preserve">  NA</w:t>
            </w:r>
          </w:p>
        </w:tc>
      </w:tr>
      <w:tr w:rsidR="00387051" w14:paraId="11318B77" w14:textId="77777777" w:rsidTr="00387051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5A857" w14:textId="77777777" w:rsidR="00387051" w:rsidRDefault="00387051" w:rsidP="00253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Emergency contact list available</w:t>
            </w:r>
            <w:r w:rsidR="00253E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7D5CB" w14:textId="77777777" w:rsidR="00387051" w:rsidRDefault="00387051" w:rsidP="00387051">
            <w:pPr>
              <w:jc w:val="center"/>
              <w:rPr>
                <w:rFonts w:ascii="Arial" w:hAnsi="Arial" w:cs="Arial"/>
              </w:rPr>
            </w:pPr>
            <w:proofErr w:type="gramStart"/>
            <w:r w:rsidRPr="00253E1A">
              <w:rPr>
                <w:rFonts w:ascii="Arial" w:hAnsi="Arial" w:cs="Arial"/>
                <w:b/>
                <w:u w:val="single"/>
              </w:rPr>
              <w:t xml:space="preserve">Y </w:t>
            </w:r>
            <w:r>
              <w:rPr>
                <w:rFonts w:ascii="Arial" w:hAnsi="Arial" w:cs="Arial"/>
              </w:rPr>
              <w:t xml:space="preserve"> N</w:t>
            </w:r>
            <w:proofErr w:type="gramEnd"/>
            <w:r>
              <w:rPr>
                <w:rFonts w:ascii="Arial" w:hAnsi="Arial" w:cs="Arial"/>
              </w:rPr>
              <w:t xml:space="preserve">  NA</w:t>
            </w:r>
          </w:p>
        </w:tc>
      </w:tr>
      <w:tr w:rsidR="00387051" w14:paraId="22034321" w14:textId="77777777" w:rsidTr="00387051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008FB" w14:textId="77777777" w:rsidR="00387051" w:rsidRDefault="00253E1A" w:rsidP="00253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a</w:t>
            </w:r>
            <w:r w:rsidR="00387051">
              <w:rPr>
                <w:rFonts w:ascii="Arial" w:hAnsi="Arial" w:cs="Arial"/>
              </w:rPr>
              <w:t xml:space="preserve">ctions to be taken in the event that unusual conditions </w:t>
            </w:r>
            <w:r>
              <w:rPr>
                <w:rFonts w:ascii="Arial" w:hAnsi="Arial" w:cs="Arial"/>
              </w:rPr>
              <w:t xml:space="preserve">occur. </w:t>
            </w:r>
            <w:r w:rsidR="00387051">
              <w:rPr>
                <w:rFonts w:ascii="Arial" w:hAnsi="Arial" w:cs="Arial"/>
              </w:rPr>
              <w:t xml:space="preserve">If service affecting, call </w:t>
            </w:r>
            <w:r w:rsidR="00882863">
              <w:rPr>
                <w:rFonts w:ascii="Arial" w:hAnsi="Arial" w:cs="Arial"/>
              </w:rPr>
              <w:t xml:space="preserve">NOC </w:t>
            </w:r>
            <w:r w:rsidR="00117666">
              <w:rPr>
                <w:rFonts w:ascii="Arial" w:hAnsi="Arial" w:cs="Arial"/>
              </w:rPr>
              <w:t xml:space="preserve">and follow </w:t>
            </w:r>
            <w:proofErr w:type="gramStart"/>
            <w:r w:rsidR="00117666">
              <w:rPr>
                <w:rFonts w:ascii="Arial" w:hAnsi="Arial" w:cs="Arial"/>
              </w:rPr>
              <w:t>prescribed  Outage</w:t>
            </w:r>
            <w:proofErr w:type="gramEnd"/>
            <w:r w:rsidR="00117666">
              <w:rPr>
                <w:rFonts w:ascii="Arial" w:hAnsi="Arial" w:cs="Arial"/>
              </w:rPr>
              <w:t xml:space="preserve"> management </w:t>
            </w:r>
            <w:r w:rsidR="00387051">
              <w:rPr>
                <w:rFonts w:ascii="Arial" w:hAnsi="Arial" w:cs="Arial"/>
              </w:rPr>
              <w:t>process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55A3A" w14:textId="77777777" w:rsidR="00387051" w:rsidRDefault="00387051" w:rsidP="00387051">
            <w:pPr>
              <w:jc w:val="center"/>
              <w:rPr>
                <w:rFonts w:ascii="Arial" w:hAnsi="Arial" w:cs="Arial"/>
              </w:rPr>
            </w:pPr>
            <w:proofErr w:type="gramStart"/>
            <w:r w:rsidRPr="00253E1A">
              <w:rPr>
                <w:rFonts w:ascii="Arial" w:hAnsi="Arial" w:cs="Arial"/>
                <w:b/>
                <w:u w:val="single"/>
              </w:rPr>
              <w:t>Y</w:t>
            </w:r>
            <w:r>
              <w:rPr>
                <w:rFonts w:ascii="Arial" w:hAnsi="Arial" w:cs="Arial"/>
              </w:rPr>
              <w:t xml:space="preserve">  N</w:t>
            </w:r>
            <w:proofErr w:type="gramEnd"/>
            <w:r>
              <w:rPr>
                <w:rFonts w:ascii="Arial" w:hAnsi="Arial" w:cs="Arial"/>
              </w:rPr>
              <w:t xml:space="preserve">  NA</w:t>
            </w:r>
          </w:p>
        </w:tc>
      </w:tr>
      <w:tr w:rsidR="00117666" w14:paraId="399C74FB" w14:textId="77777777" w:rsidTr="00387051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31D94" w14:textId="77777777" w:rsidR="00117666" w:rsidRDefault="00117666" w:rsidP="00387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253E1A">
              <w:rPr>
                <w:rFonts w:ascii="Arial" w:hAnsi="Arial" w:cs="Arial"/>
              </w:rPr>
              <w:t>configurations</w:t>
            </w:r>
            <w:r>
              <w:rPr>
                <w:rFonts w:ascii="Arial" w:hAnsi="Arial" w:cs="Arial"/>
              </w:rPr>
              <w:t xml:space="preserve"> saved. 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2B9BE" w14:textId="77777777" w:rsidR="00117666" w:rsidRDefault="00117666" w:rsidP="0038705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Y  N</w:t>
            </w:r>
            <w:proofErr w:type="gramEnd"/>
            <w:r>
              <w:rPr>
                <w:rFonts w:ascii="Arial" w:hAnsi="Arial" w:cs="Arial"/>
              </w:rPr>
              <w:t xml:space="preserve">  NA</w:t>
            </w:r>
          </w:p>
        </w:tc>
      </w:tr>
    </w:tbl>
    <w:p w14:paraId="42409B8C" w14:textId="77777777" w:rsidR="00387051" w:rsidRPr="00344CFD" w:rsidRDefault="00387051" w:rsidP="00387051">
      <w:pPr>
        <w:tabs>
          <w:tab w:val="right" w:pos="4140"/>
          <w:tab w:val="left" w:pos="4320"/>
          <w:tab w:val="right" w:pos="7200"/>
          <w:tab w:val="left" w:pos="7380"/>
          <w:tab w:val="right" w:pos="10260"/>
        </w:tabs>
        <w:rPr>
          <w:rFonts w:ascii="Arial" w:hAnsi="Arial" w:cs="Arial"/>
        </w:rPr>
      </w:pPr>
    </w:p>
    <w:p w14:paraId="439C25F2" w14:textId="77777777" w:rsidR="00387051" w:rsidRDefault="00387051" w:rsidP="00387051">
      <w:pPr>
        <w:rPr>
          <w:rFonts w:ascii="Courier New" w:hAnsi="Courier New" w:cs="Courier New"/>
          <w:b/>
          <w:bCs/>
          <w:sz w:val="16"/>
          <w:szCs w:val="16"/>
        </w:rPr>
      </w:pPr>
    </w:p>
    <w:p w14:paraId="586897D1" w14:textId="77777777" w:rsidR="00387051" w:rsidRDefault="00387051" w:rsidP="00387051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F952423" w14:textId="77777777" w:rsidR="00387051" w:rsidRDefault="00387051" w:rsidP="00387051">
      <w:pPr>
        <w:rPr>
          <w:rFonts w:ascii="Arial" w:hAnsi="Arial" w:cs="Arial"/>
          <w:b/>
          <w:bCs/>
          <w:sz w:val="16"/>
          <w:szCs w:val="16"/>
          <w:u w:val="single"/>
        </w:rPr>
      </w:pPr>
    </w:p>
    <w:tbl>
      <w:tblPr>
        <w:tblpPr w:leftFromText="180" w:rightFromText="180" w:vertAnchor="text" w:tblpY="1"/>
        <w:tblOverlap w:val="never"/>
        <w:tblW w:w="110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520"/>
        <w:gridCol w:w="3060"/>
        <w:gridCol w:w="2790"/>
      </w:tblGrid>
      <w:tr w:rsidR="00387051" w14:paraId="51C64CE9" w14:textId="77777777" w:rsidTr="001F68C1">
        <w:tc>
          <w:tcPr>
            <w:tcW w:w="5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82C2E" w14:textId="77777777" w:rsidR="00387051" w:rsidRPr="00C30AE2" w:rsidRDefault="00387051" w:rsidP="001F68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30AE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Escalation list for </w:t>
            </w:r>
            <w:r w:rsidR="007D468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COLUMBUS</w:t>
            </w:r>
            <w:r w:rsidRPr="00C30AE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</w:tc>
        <w:tc>
          <w:tcPr>
            <w:tcW w:w="5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3B5E9" w14:textId="77777777" w:rsidR="00387051" w:rsidRDefault="00387051" w:rsidP="001F68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30AE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Escalation list for </w:t>
            </w:r>
            <w:r w:rsidR="00253E1A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Vendor /</w:t>
            </w:r>
            <w:r w:rsidRPr="00C30AE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Customer:</w:t>
            </w:r>
          </w:p>
        </w:tc>
      </w:tr>
      <w:tr w:rsidR="0035750E" w14:paraId="6EA79E0C" w14:textId="77777777" w:rsidTr="001F68C1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99BC8" w14:textId="5EAFAFD9" w:rsidR="0035750E" w:rsidRPr="00B9652D" w:rsidRDefault="0035750E" w:rsidP="003575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Susanna O’Sullivan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10157" w14:textId="2EFF85B7" w:rsidR="0035750E" w:rsidRDefault="003E2A0D" w:rsidP="0035750E">
            <w:pPr>
              <w:rPr>
                <w:rFonts w:ascii="Arial" w:hAnsi="Arial" w:cs="Arial"/>
                <w:b/>
                <w:bCs/>
              </w:rPr>
            </w:pPr>
            <w:r w:rsidRPr="003E2A0D">
              <w:rPr>
                <w:rFonts w:ascii="Arial" w:hAnsi="Arial" w:cs="Arial"/>
                <w:b/>
                <w:bCs/>
              </w:rPr>
              <w:t>876</w:t>
            </w:r>
            <w:r w:rsidR="004C2EF9">
              <w:rPr>
                <w:rFonts w:ascii="Arial" w:hAnsi="Arial" w:cs="Arial"/>
                <w:b/>
                <w:bCs/>
              </w:rPr>
              <w:t>-</w:t>
            </w:r>
            <w:r w:rsidRPr="003E2A0D">
              <w:rPr>
                <w:rFonts w:ascii="Arial" w:hAnsi="Arial" w:cs="Arial"/>
                <w:b/>
                <w:bCs/>
              </w:rPr>
              <w:t>350</w:t>
            </w:r>
            <w:r w:rsidR="004C2EF9">
              <w:rPr>
                <w:rFonts w:ascii="Arial" w:hAnsi="Arial" w:cs="Arial"/>
                <w:b/>
                <w:bCs/>
              </w:rPr>
              <w:t>-</w:t>
            </w:r>
            <w:r w:rsidRPr="003E2A0D">
              <w:rPr>
                <w:rFonts w:ascii="Arial" w:hAnsi="Arial" w:cs="Arial"/>
                <w:b/>
                <w:bCs/>
              </w:rPr>
              <w:t>0856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41CBE" w14:textId="35A967FC" w:rsidR="0035750E" w:rsidRPr="00E546BD" w:rsidRDefault="0035750E" w:rsidP="0035750E">
            <w:pPr>
              <w:rPr>
                <w:rFonts w:ascii="Arial" w:hAnsi="Arial" w:cs="Arial"/>
                <w:b/>
                <w:bCs/>
              </w:rPr>
            </w:pPr>
            <w:r w:rsidRPr="00E7577E">
              <w:rPr>
                <w:rFonts w:ascii="Arial" w:hAnsi="Arial"/>
                <w:b/>
              </w:rPr>
              <w:t>Darin Gowan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F67A3" w14:textId="3D7957C6" w:rsidR="0035750E" w:rsidRPr="004C2EF9" w:rsidRDefault="004C2EF9" w:rsidP="003575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626-327-</w:t>
            </w:r>
            <w:r w:rsidR="0035750E">
              <w:rPr>
                <w:rFonts w:ascii="Arial" w:hAnsi="Arial" w:cs="Arial"/>
                <w:b/>
                <w:bCs/>
              </w:rPr>
              <w:t>7887</w:t>
            </w:r>
          </w:p>
        </w:tc>
      </w:tr>
      <w:tr w:rsidR="0035750E" w14:paraId="00569767" w14:textId="77777777" w:rsidTr="00B9652D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9B64E" w14:textId="5409A189" w:rsidR="0035750E" w:rsidRPr="00745BBD" w:rsidRDefault="0035750E" w:rsidP="0035750E">
            <w:pPr>
              <w:pStyle w:val="Heading3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F4321" w14:textId="77777777" w:rsidR="0035750E" w:rsidRPr="001F68C1" w:rsidRDefault="0035750E" w:rsidP="003575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EFE7C" w14:textId="667D5887" w:rsidR="0035750E" w:rsidRPr="00E7577E" w:rsidRDefault="003E2A0D" w:rsidP="0035750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Toussaint Andry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2CC5B" w14:textId="1EC7F9B3" w:rsidR="0035750E" w:rsidRPr="00BC67C7" w:rsidRDefault="004C2EF9" w:rsidP="003575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312-399-</w:t>
            </w:r>
            <w:r w:rsidR="003E2A0D">
              <w:rPr>
                <w:rFonts w:ascii="Arial" w:hAnsi="Arial" w:cs="Arial"/>
                <w:b/>
                <w:bCs/>
              </w:rPr>
              <w:t>0395</w:t>
            </w:r>
          </w:p>
        </w:tc>
      </w:tr>
      <w:tr w:rsidR="0035750E" w14:paraId="0244D6E0" w14:textId="77777777" w:rsidTr="001F68C1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3F23" w14:textId="33B4DCEF" w:rsidR="0035750E" w:rsidRPr="00117666" w:rsidRDefault="0035750E" w:rsidP="0035750E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61880" w14:textId="36173765" w:rsidR="0035750E" w:rsidRDefault="0035750E" w:rsidP="003575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4199E" w14:textId="3397D3F4" w:rsidR="0035750E" w:rsidRPr="001F68C1" w:rsidRDefault="0035750E" w:rsidP="003575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8F391" w14:textId="77777777" w:rsidR="0035750E" w:rsidRDefault="0035750E" w:rsidP="0035750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35750E" w14:paraId="0971C4A4" w14:textId="77777777" w:rsidTr="001F68C1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AD122" w14:textId="747D7777" w:rsidR="0035750E" w:rsidRPr="007B48F2" w:rsidRDefault="0035750E" w:rsidP="0035750E">
            <w:pPr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636EF" w14:textId="3D3B23E9" w:rsidR="0035750E" w:rsidRDefault="0035750E" w:rsidP="0035750E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63616" w14:textId="77777777" w:rsidR="0035750E" w:rsidRDefault="0035750E" w:rsidP="0035750E">
            <w:pPr>
              <w:pStyle w:val="Heading3"/>
              <w:rPr>
                <w:u w:val="single"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88777" w14:textId="77777777" w:rsidR="0035750E" w:rsidRDefault="0035750E" w:rsidP="0035750E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35750E" w14:paraId="1A6DF297" w14:textId="77777777" w:rsidTr="001F68C1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24883" w14:textId="62AB1766" w:rsidR="0035750E" w:rsidRPr="007B48F2" w:rsidRDefault="0035750E" w:rsidP="0035750E">
            <w:pPr>
              <w:pStyle w:val="Heading3"/>
              <w:rPr>
                <w:u w:val="single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785AB" w14:textId="0CFB83FF" w:rsidR="0035750E" w:rsidRPr="001F68C1" w:rsidRDefault="0035750E" w:rsidP="003575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FC51D" w14:textId="77777777" w:rsidR="0035750E" w:rsidRPr="00AA66F9" w:rsidRDefault="0035750E" w:rsidP="0035750E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8428D" w14:textId="77777777" w:rsidR="0035750E" w:rsidRPr="00BC67C7" w:rsidRDefault="0035750E" w:rsidP="0035750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35750E" w14:paraId="57F23A56" w14:textId="77777777" w:rsidTr="001F68C1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DA083" w14:textId="58AD8323" w:rsidR="0035750E" w:rsidRDefault="0035750E" w:rsidP="0035750E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3BF9E" w14:textId="77777777" w:rsidR="0035750E" w:rsidRDefault="0035750E" w:rsidP="003575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AFE52" w14:textId="77777777" w:rsidR="0035750E" w:rsidRPr="00AA66F9" w:rsidRDefault="0035750E" w:rsidP="0035750E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B553F" w14:textId="77777777" w:rsidR="0035750E" w:rsidRDefault="0035750E" w:rsidP="0035750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E8FED41" w14:textId="77777777" w:rsidR="00860810" w:rsidRPr="006646C1" w:rsidRDefault="001F68C1">
      <w:pPr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br w:type="textWrapping" w:clear="all"/>
      </w:r>
    </w:p>
    <w:sectPr w:rsidR="00860810" w:rsidRPr="006646C1" w:rsidSect="0038705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76" w:right="720" w:bottom="792" w:left="720" w:header="36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83ECC" w14:textId="77777777" w:rsidR="00F347AE" w:rsidRDefault="00F347AE" w:rsidP="00432843">
      <w:r>
        <w:separator/>
      </w:r>
    </w:p>
  </w:endnote>
  <w:endnote w:type="continuationSeparator" w:id="0">
    <w:p w14:paraId="1A5A6EA9" w14:textId="77777777" w:rsidR="00F347AE" w:rsidRDefault="00F347AE" w:rsidP="00432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9B5BE" w14:textId="77777777" w:rsidR="00F347AE" w:rsidRDefault="00F347AE">
    <w:pPr>
      <w:pStyle w:val="Footer"/>
    </w:pPr>
    <w:r>
      <w:rPr>
        <w:rFonts w:ascii="Arial" w:hAnsi="Arial" w:cs="Arial"/>
      </w:rPr>
      <w:t xml:space="preserve">Page </w:t>
    </w:r>
    <w:r>
      <w:rPr>
        <w:rFonts w:ascii="Arial" w:hAnsi="Arial" w:cs="Arial"/>
        <w:b/>
        <w:bCs/>
        <w:sz w:val="24"/>
        <w:szCs w:val="24"/>
      </w:rPr>
      <w:fldChar w:fldCharType="begin"/>
    </w:r>
    <w:r>
      <w:rPr>
        <w:rFonts w:ascii="Arial" w:hAnsi="Arial" w:cs="Arial"/>
        <w:b/>
        <w:bCs/>
        <w:sz w:val="24"/>
        <w:szCs w:val="24"/>
      </w:rPr>
      <w:instrText xml:space="preserve"> PAGE  \* MERGEFORMAT </w:instrText>
    </w:r>
    <w:r>
      <w:rPr>
        <w:rFonts w:ascii="Arial" w:hAnsi="Arial" w:cs="Arial"/>
        <w:b/>
        <w:bCs/>
        <w:sz w:val="24"/>
        <w:szCs w:val="24"/>
      </w:rPr>
      <w:fldChar w:fldCharType="separate"/>
    </w:r>
    <w:r w:rsidR="00F64EDD">
      <w:rPr>
        <w:rFonts w:ascii="Arial" w:hAnsi="Arial" w:cs="Arial"/>
        <w:b/>
        <w:bCs/>
        <w:noProof/>
        <w:sz w:val="24"/>
        <w:szCs w:val="24"/>
      </w:rPr>
      <w:t>3</w:t>
    </w:r>
    <w:r>
      <w:rPr>
        <w:rFonts w:ascii="Arial" w:hAnsi="Arial" w:cs="Arial"/>
        <w:b/>
        <w:bCs/>
        <w:sz w:val="24"/>
        <w:szCs w:val="24"/>
      </w:rPr>
      <w:fldChar w:fldCharType="end"/>
    </w:r>
    <w:r>
      <w:rPr>
        <w:rFonts w:ascii="Arial" w:hAnsi="Arial" w:cs="Arial"/>
      </w:rPr>
      <w:t xml:space="preserve"> of </w:t>
    </w:r>
    <w:r>
      <w:rPr>
        <w:rStyle w:val="PageNumber"/>
        <w:b/>
        <w:bCs/>
        <w:sz w:val="24"/>
      </w:rPr>
      <w:fldChar w:fldCharType="begin"/>
    </w:r>
    <w:r>
      <w:rPr>
        <w:rStyle w:val="PageNumber"/>
        <w:b/>
        <w:bCs/>
        <w:sz w:val="24"/>
      </w:rPr>
      <w:instrText xml:space="preserve"> NUMPAGES </w:instrText>
    </w:r>
    <w:r>
      <w:rPr>
        <w:rStyle w:val="PageNumber"/>
        <w:b/>
        <w:bCs/>
        <w:sz w:val="24"/>
      </w:rPr>
      <w:fldChar w:fldCharType="separate"/>
    </w:r>
    <w:r w:rsidR="00F64EDD">
      <w:rPr>
        <w:rStyle w:val="PageNumber"/>
        <w:b/>
        <w:bCs/>
        <w:noProof/>
        <w:sz w:val="24"/>
      </w:rPr>
      <w:t>3</w:t>
    </w:r>
    <w:r>
      <w:rPr>
        <w:rStyle w:val="PageNumber"/>
        <w:b/>
        <w:bCs/>
        <w:sz w:val="24"/>
      </w:rPr>
      <w:fldChar w:fldCharType="end"/>
    </w:r>
    <w:r>
      <w:rPr>
        <w:rFonts w:ascii="Arial" w:hAnsi="Arial" w:cs="Arial"/>
      </w:rPr>
      <w:t xml:space="preserve"> pages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55446" w14:textId="77777777" w:rsidR="00F347AE" w:rsidRDefault="00F347AE">
    <w:pPr>
      <w:pStyle w:val="Footer"/>
    </w:pPr>
    <w:r>
      <w:rPr>
        <w:rFonts w:ascii="Arial" w:hAnsi="Arial" w:cs="Arial"/>
      </w:rPr>
      <w:t xml:space="preserve">Page </w:t>
    </w:r>
    <w:r>
      <w:rPr>
        <w:rFonts w:ascii="Arial" w:hAnsi="Arial" w:cs="Arial"/>
        <w:b/>
        <w:bCs/>
        <w:sz w:val="24"/>
        <w:szCs w:val="24"/>
      </w:rPr>
      <w:fldChar w:fldCharType="begin"/>
    </w:r>
    <w:r>
      <w:rPr>
        <w:rFonts w:ascii="Arial" w:hAnsi="Arial" w:cs="Arial"/>
        <w:b/>
        <w:bCs/>
        <w:sz w:val="24"/>
        <w:szCs w:val="24"/>
      </w:rPr>
      <w:instrText xml:space="preserve"> PAGE  \* MERGEFORMAT </w:instrText>
    </w:r>
    <w:r>
      <w:rPr>
        <w:rFonts w:ascii="Arial" w:hAnsi="Arial" w:cs="Arial"/>
        <w:b/>
        <w:bCs/>
        <w:sz w:val="24"/>
        <w:szCs w:val="24"/>
      </w:rPr>
      <w:fldChar w:fldCharType="separate"/>
    </w:r>
    <w:r w:rsidR="00791899">
      <w:rPr>
        <w:rFonts w:ascii="Arial" w:hAnsi="Arial" w:cs="Arial"/>
        <w:b/>
        <w:bCs/>
        <w:noProof/>
        <w:sz w:val="24"/>
        <w:szCs w:val="24"/>
      </w:rPr>
      <w:t>1</w:t>
    </w:r>
    <w:r>
      <w:rPr>
        <w:rFonts w:ascii="Arial" w:hAnsi="Arial" w:cs="Arial"/>
        <w:b/>
        <w:bCs/>
        <w:sz w:val="24"/>
        <w:szCs w:val="24"/>
      </w:rPr>
      <w:fldChar w:fldCharType="end"/>
    </w:r>
    <w:r>
      <w:rPr>
        <w:rFonts w:ascii="Arial" w:hAnsi="Arial" w:cs="Arial"/>
      </w:rPr>
      <w:t xml:space="preserve"> of </w:t>
    </w:r>
    <w:r>
      <w:rPr>
        <w:rStyle w:val="PageNumber"/>
        <w:b/>
        <w:bCs/>
        <w:sz w:val="24"/>
      </w:rPr>
      <w:fldChar w:fldCharType="begin"/>
    </w:r>
    <w:r>
      <w:rPr>
        <w:rStyle w:val="PageNumber"/>
        <w:b/>
        <w:bCs/>
        <w:sz w:val="24"/>
      </w:rPr>
      <w:instrText xml:space="preserve"> NUMPAGES </w:instrText>
    </w:r>
    <w:r>
      <w:rPr>
        <w:rStyle w:val="PageNumber"/>
        <w:b/>
        <w:bCs/>
        <w:sz w:val="24"/>
      </w:rPr>
      <w:fldChar w:fldCharType="separate"/>
    </w:r>
    <w:r w:rsidR="00791899">
      <w:rPr>
        <w:rStyle w:val="PageNumber"/>
        <w:b/>
        <w:bCs/>
        <w:noProof/>
        <w:sz w:val="24"/>
      </w:rPr>
      <w:t>3</w:t>
    </w:r>
    <w:r>
      <w:rPr>
        <w:rStyle w:val="PageNumber"/>
        <w:b/>
        <w:bCs/>
        <w:sz w:val="24"/>
      </w:rPr>
      <w:fldChar w:fldCharType="end"/>
    </w:r>
    <w:r>
      <w:rPr>
        <w:rFonts w:ascii="Arial" w:hAnsi="Arial" w:cs="Arial"/>
      </w:rP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092A6" w14:textId="77777777" w:rsidR="00F347AE" w:rsidRDefault="00F347AE" w:rsidP="00432843">
      <w:r>
        <w:separator/>
      </w:r>
    </w:p>
  </w:footnote>
  <w:footnote w:type="continuationSeparator" w:id="0">
    <w:p w14:paraId="60687731" w14:textId="77777777" w:rsidR="00F347AE" w:rsidRDefault="00F347AE" w:rsidP="004328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5" w:type="dxa"/>
      <w:tblInd w:w="108" w:type="dxa"/>
      <w:tblLayout w:type="fixed"/>
      <w:tblLook w:val="0000" w:firstRow="0" w:lastRow="0" w:firstColumn="0" w:lastColumn="0" w:noHBand="0" w:noVBand="0"/>
    </w:tblPr>
    <w:tblGrid>
      <w:gridCol w:w="2970"/>
      <w:gridCol w:w="5940"/>
      <w:gridCol w:w="2005"/>
    </w:tblGrid>
    <w:tr w:rsidR="00F347AE" w14:paraId="195893F5" w14:textId="77777777" w:rsidTr="00387051">
      <w:trPr>
        <w:trHeight w:val="900"/>
      </w:trPr>
      <w:tc>
        <w:tcPr>
          <w:tcW w:w="2970" w:type="dxa"/>
        </w:tcPr>
        <w:p w14:paraId="34FA5D5C" w14:textId="77777777" w:rsidR="00F347AE" w:rsidRDefault="00F347AE">
          <w:pPr>
            <w:pStyle w:val="Header"/>
            <w:tabs>
              <w:tab w:val="clear" w:pos="4320"/>
              <w:tab w:val="clear" w:pos="8640"/>
            </w:tabs>
            <w:rPr>
              <w:noProof/>
            </w:rPr>
          </w:pPr>
          <w:r>
            <w:rPr>
              <w:noProof/>
            </w:rPr>
            <w:drawing>
              <wp:inline distT="0" distB="0" distL="0" distR="0" wp14:anchorId="37CEA089" wp14:editId="0CF186C8">
                <wp:extent cx="1546860" cy="48006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33" t="10638" r="8505" b="9929"/>
                        <a:stretch/>
                      </pic:blipFill>
                      <pic:spPr bwMode="auto">
                        <a:xfrm>
                          <a:off x="0" y="0"/>
                          <a:ext cx="15468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</w:tcPr>
        <w:p w14:paraId="03DC51AA" w14:textId="77777777" w:rsidR="00F347AE" w:rsidRDefault="00F347AE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635A5EC" w14:textId="77777777" w:rsidR="00F347AE" w:rsidRDefault="00F347AE" w:rsidP="00DC2029">
          <w:pPr>
            <w:pStyle w:val="Heading1"/>
            <w:spacing w:before="0"/>
            <w:jc w:val="center"/>
            <w:rPr>
              <w:rFonts w:ascii="Tahoma" w:hAnsi="Tahoma"/>
              <w:sz w:val="24"/>
              <w:szCs w:val="24"/>
            </w:rPr>
          </w:pPr>
          <w:r w:rsidRPr="00481DE6">
            <w:rPr>
              <w:rFonts w:ascii="Tahoma" w:hAnsi="Tahoma"/>
              <w:sz w:val="24"/>
              <w:szCs w:val="24"/>
            </w:rPr>
            <w:t xml:space="preserve">Columbus Communications IT Department Change </w:t>
          </w:r>
          <w:r>
            <w:rPr>
              <w:rFonts w:ascii="Tahoma" w:hAnsi="Tahoma"/>
              <w:sz w:val="24"/>
              <w:szCs w:val="24"/>
            </w:rPr>
            <w:t>Management</w:t>
          </w:r>
        </w:p>
        <w:p w14:paraId="432B2D4B" w14:textId="77777777" w:rsidR="00F347AE" w:rsidRPr="00481DE6" w:rsidRDefault="00F347AE" w:rsidP="00DC2029">
          <w:pPr>
            <w:pStyle w:val="Heading1"/>
            <w:spacing w:before="0"/>
            <w:jc w:val="center"/>
            <w:rPr>
              <w:rFonts w:ascii="Tahoma" w:hAnsi="Tahoma"/>
              <w:sz w:val="24"/>
              <w:szCs w:val="24"/>
            </w:rPr>
          </w:pPr>
          <w:r w:rsidRPr="00481DE6">
            <w:rPr>
              <w:rFonts w:ascii="Tahoma" w:hAnsi="Tahoma"/>
              <w:sz w:val="24"/>
              <w:szCs w:val="24"/>
            </w:rPr>
            <w:t>Method of Procedure Form</w:t>
          </w:r>
        </w:p>
        <w:p w14:paraId="6A7578ED" w14:textId="77777777" w:rsidR="00F347AE" w:rsidRDefault="00F347AE" w:rsidP="00387051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2005" w:type="dxa"/>
        </w:tcPr>
        <w:p w14:paraId="37ACFE68" w14:textId="77777777" w:rsidR="00F347AE" w:rsidRDefault="00F347AE">
          <w:pPr>
            <w:jc w:val="right"/>
            <w:rPr>
              <w:rFonts w:ascii="Arial" w:hAnsi="Arial" w:cs="Arial"/>
              <w:b/>
              <w:bCs/>
            </w:rPr>
          </w:pPr>
        </w:p>
        <w:p w14:paraId="02A89B40" w14:textId="77777777" w:rsidR="00F347AE" w:rsidRDefault="00F347AE">
          <w:pPr>
            <w:jc w:val="right"/>
            <w:rPr>
              <w:rFonts w:ascii="Arial" w:hAnsi="Arial" w:cs="Arial"/>
              <w:b/>
              <w:bCs/>
            </w:rPr>
          </w:pPr>
        </w:p>
      </w:tc>
    </w:tr>
    <w:tr w:rsidR="00F347AE" w14:paraId="7ECDE4FD" w14:textId="77777777" w:rsidTr="00387051">
      <w:tc>
        <w:tcPr>
          <w:tcW w:w="2970" w:type="dxa"/>
        </w:tcPr>
        <w:p w14:paraId="7630F033" w14:textId="77777777" w:rsidR="00F347AE" w:rsidRDefault="00F347A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945" w:type="dxa"/>
          <w:gridSpan w:val="2"/>
        </w:tcPr>
        <w:p w14:paraId="4E7BCF56" w14:textId="77777777" w:rsidR="00F347AE" w:rsidRDefault="00F347AE" w:rsidP="00432843">
          <w:pPr>
            <w:tabs>
              <w:tab w:val="left" w:pos="1920"/>
              <w:tab w:val="right" w:pos="7794"/>
            </w:tabs>
            <w:jc w:val="right"/>
            <w:rPr>
              <w:rFonts w:ascii="Arial" w:hAnsi="Arial" w:cs="Arial"/>
            </w:rPr>
          </w:pPr>
        </w:p>
      </w:tc>
    </w:tr>
  </w:tbl>
  <w:p w14:paraId="3BD6BA71" w14:textId="77777777" w:rsidR="00F347AE" w:rsidRDefault="00F347AE">
    <w:pPr>
      <w:pStyle w:val="Header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108" w:type="dxa"/>
      <w:tblLayout w:type="fixed"/>
      <w:tblLook w:val="0000" w:firstRow="0" w:lastRow="0" w:firstColumn="0" w:lastColumn="0" w:noHBand="0" w:noVBand="0"/>
    </w:tblPr>
    <w:tblGrid>
      <w:gridCol w:w="2977"/>
      <w:gridCol w:w="5933"/>
      <w:gridCol w:w="2070"/>
    </w:tblGrid>
    <w:tr w:rsidR="00F347AE" w14:paraId="6FE68628" w14:textId="77777777" w:rsidTr="00387051">
      <w:trPr>
        <w:trHeight w:val="900"/>
      </w:trPr>
      <w:tc>
        <w:tcPr>
          <w:tcW w:w="2977" w:type="dxa"/>
        </w:tcPr>
        <w:p w14:paraId="2D1296B3" w14:textId="77777777" w:rsidR="00F347AE" w:rsidRDefault="00F347AE">
          <w:r>
            <w:rPr>
              <w:noProof/>
            </w:rPr>
            <w:drawing>
              <wp:inline distT="0" distB="0" distL="0" distR="0" wp14:anchorId="28CC666C" wp14:editId="448206D0">
                <wp:extent cx="1546860" cy="48006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33" t="10638" r="8505" b="9929"/>
                        <a:stretch/>
                      </pic:blipFill>
                      <pic:spPr bwMode="auto">
                        <a:xfrm>
                          <a:off x="0" y="0"/>
                          <a:ext cx="15468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3" w:type="dxa"/>
        </w:tcPr>
        <w:p w14:paraId="3D2C222D" w14:textId="77777777" w:rsidR="00F347AE" w:rsidRDefault="00F347AE" w:rsidP="00387051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127E752" w14:textId="77777777" w:rsidR="00F347AE" w:rsidRDefault="00F347AE" w:rsidP="00DC2029">
          <w:pPr>
            <w:pStyle w:val="Heading1"/>
            <w:spacing w:before="0"/>
            <w:jc w:val="center"/>
            <w:rPr>
              <w:rFonts w:ascii="Tahoma" w:hAnsi="Tahoma"/>
              <w:sz w:val="24"/>
              <w:szCs w:val="24"/>
            </w:rPr>
          </w:pPr>
          <w:r w:rsidRPr="00481DE6">
            <w:rPr>
              <w:rFonts w:ascii="Tahoma" w:hAnsi="Tahoma"/>
              <w:sz w:val="24"/>
              <w:szCs w:val="24"/>
            </w:rPr>
            <w:t xml:space="preserve">Columbus Communications IT Department Change </w:t>
          </w:r>
          <w:r>
            <w:rPr>
              <w:rFonts w:ascii="Tahoma" w:hAnsi="Tahoma"/>
              <w:sz w:val="24"/>
              <w:szCs w:val="24"/>
            </w:rPr>
            <w:t>Management</w:t>
          </w:r>
        </w:p>
        <w:p w14:paraId="52E21FDC" w14:textId="77777777" w:rsidR="00F347AE" w:rsidRPr="00481DE6" w:rsidRDefault="00F347AE" w:rsidP="00DC2029">
          <w:pPr>
            <w:pStyle w:val="Heading1"/>
            <w:spacing w:before="0"/>
            <w:jc w:val="center"/>
            <w:rPr>
              <w:rFonts w:ascii="Tahoma" w:hAnsi="Tahoma"/>
              <w:sz w:val="24"/>
              <w:szCs w:val="24"/>
            </w:rPr>
          </w:pPr>
          <w:r w:rsidRPr="00481DE6">
            <w:rPr>
              <w:rFonts w:ascii="Tahoma" w:hAnsi="Tahoma"/>
              <w:sz w:val="24"/>
              <w:szCs w:val="24"/>
            </w:rPr>
            <w:t>Method of Procedure Form</w:t>
          </w:r>
        </w:p>
        <w:p w14:paraId="47ED2A6A" w14:textId="77777777" w:rsidR="00F347AE" w:rsidRDefault="00F347AE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2070" w:type="dxa"/>
        </w:tcPr>
        <w:p w14:paraId="70810922" w14:textId="77777777" w:rsidR="00F347AE" w:rsidRDefault="00F347AE">
          <w:pPr>
            <w:jc w:val="right"/>
            <w:rPr>
              <w:rFonts w:ascii="Arial" w:hAnsi="Arial" w:cs="Arial"/>
              <w:b/>
              <w:bCs/>
            </w:rPr>
          </w:pPr>
        </w:p>
        <w:p w14:paraId="21485B62" w14:textId="77777777" w:rsidR="00F347AE" w:rsidRDefault="00F347AE">
          <w:pPr>
            <w:jc w:val="right"/>
            <w:rPr>
              <w:rFonts w:ascii="Arial" w:hAnsi="Arial" w:cs="Arial"/>
              <w:b/>
              <w:bCs/>
            </w:rPr>
          </w:pPr>
        </w:p>
      </w:tc>
    </w:tr>
    <w:tr w:rsidR="00F347AE" w14:paraId="7932CC25" w14:textId="77777777" w:rsidTr="00387051">
      <w:tc>
        <w:tcPr>
          <w:tcW w:w="2977" w:type="dxa"/>
        </w:tcPr>
        <w:p w14:paraId="79B59846" w14:textId="77777777" w:rsidR="00F347AE" w:rsidRDefault="00F347AE" w:rsidP="00387051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003" w:type="dxa"/>
          <w:gridSpan w:val="2"/>
        </w:tcPr>
        <w:p w14:paraId="469FBD6D" w14:textId="77777777" w:rsidR="00F347AE" w:rsidRDefault="00F347AE" w:rsidP="007D468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tc>
    </w:tr>
  </w:tbl>
  <w:p w14:paraId="2CCEA792" w14:textId="77777777" w:rsidR="00F347AE" w:rsidRDefault="00F347AE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E6BCF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34E10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D0427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4056E"/>
    <w:multiLevelType w:val="hybridMultilevel"/>
    <w:tmpl w:val="278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21FDE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729F4"/>
    <w:multiLevelType w:val="hybridMultilevel"/>
    <w:tmpl w:val="278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85246"/>
    <w:multiLevelType w:val="multilevel"/>
    <w:tmpl w:val="0BEE1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F31FE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E21B5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F154F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874C5"/>
    <w:multiLevelType w:val="hybridMultilevel"/>
    <w:tmpl w:val="3C40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838A6"/>
    <w:multiLevelType w:val="hybridMultilevel"/>
    <w:tmpl w:val="3196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25094B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E0F01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64656C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14DB9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93080"/>
    <w:multiLevelType w:val="hybridMultilevel"/>
    <w:tmpl w:val="722A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3D797A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0366CC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B6A9B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0C41AC"/>
    <w:multiLevelType w:val="hybridMultilevel"/>
    <w:tmpl w:val="7360C168"/>
    <w:lvl w:ilvl="0" w:tplc="40E63B7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8296E"/>
    <w:multiLevelType w:val="hybridMultilevel"/>
    <w:tmpl w:val="278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12DE3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207A36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4E64A4"/>
    <w:multiLevelType w:val="hybridMultilevel"/>
    <w:tmpl w:val="3196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E6F7C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A22D5A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ED7518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F530A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B12E6"/>
    <w:multiLevelType w:val="hybridMultilevel"/>
    <w:tmpl w:val="278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773434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2931EA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1A7CE0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AC1F4B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933D63"/>
    <w:multiLevelType w:val="multilevel"/>
    <w:tmpl w:val="0BEE1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C706B"/>
    <w:multiLevelType w:val="hybridMultilevel"/>
    <w:tmpl w:val="155C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636CE"/>
    <w:multiLevelType w:val="hybridMultilevel"/>
    <w:tmpl w:val="6FC8E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E325AE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5"/>
  </w:num>
  <w:num w:numId="4">
    <w:abstractNumId w:val="21"/>
  </w:num>
  <w:num w:numId="5">
    <w:abstractNumId w:val="7"/>
  </w:num>
  <w:num w:numId="6">
    <w:abstractNumId w:val="35"/>
  </w:num>
  <w:num w:numId="7">
    <w:abstractNumId w:val="9"/>
  </w:num>
  <w:num w:numId="8">
    <w:abstractNumId w:val="0"/>
  </w:num>
  <w:num w:numId="9">
    <w:abstractNumId w:val="17"/>
  </w:num>
  <w:num w:numId="10">
    <w:abstractNumId w:val="36"/>
  </w:num>
  <w:num w:numId="11">
    <w:abstractNumId w:val="22"/>
  </w:num>
  <w:num w:numId="12">
    <w:abstractNumId w:val="6"/>
  </w:num>
  <w:num w:numId="13">
    <w:abstractNumId w:val="4"/>
  </w:num>
  <w:num w:numId="14">
    <w:abstractNumId w:val="30"/>
  </w:num>
  <w:num w:numId="15">
    <w:abstractNumId w:val="37"/>
  </w:num>
  <w:num w:numId="16">
    <w:abstractNumId w:val="3"/>
  </w:num>
  <w:num w:numId="17">
    <w:abstractNumId w:val="18"/>
  </w:num>
  <w:num w:numId="18">
    <w:abstractNumId w:val="2"/>
  </w:num>
  <w:num w:numId="19">
    <w:abstractNumId w:val="38"/>
  </w:num>
  <w:num w:numId="20">
    <w:abstractNumId w:val="32"/>
  </w:num>
  <w:num w:numId="21">
    <w:abstractNumId w:val="27"/>
  </w:num>
  <w:num w:numId="22">
    <w:abstractNumId w:val="1"/>
  </w:num>
  <w:num w:numId="23">
    <w:abstractNumId w:val="15"/>
  </w:num>
  <w:num w:numId="24">
    <w:abstractNumId w:val="20"/>
  </w:num>
  <w:num w:numId="25">
    <w:abstractNumId w:val="26"/>
  </w:num>
  <w:num w:numId="26">
    <w:abstractNumId w:val="19"/>
  </w:num>
  <w:num w:numId="27">
    <w:abstractNumId w:val="33"/>
  </w:num>
  <w:num w:numId="28">
    <w:abstractNumId w:val="31"/>
  </w:num>
  <w:num w:numId="29">
    <w:abstractNumId w:val="5"/>
  </w:num>
  <w:num w:numId="30">
    <w:abstractNumId w:val="8"/>
  </w:num>
  <w:num w:numId="31">
    <w:abstractNumId w:val="16"/>
  </w:num>
  <w:num w:numId="32">
    <w:abstractNumId w:val="29"/>
  </w:num>
  <w:num w:numId="33">
    <w:abstractNumId w:val="10"/>
  </w:num>
  <w:num w:numId="34">
    <w:abstractNumId w:val="34"/>
  </w:num>
  <w:num w:numId="35">
    <w:abstractNumId w:val="24"/>
  </w:num>
  <w:num w:numId="36">
    <w:abstractNumId w:val="28"/>
  </w:num>
  <w:num w:numId="37">
    <w:abstractNumId w:val="23"/>
  </w:num>
  <w:num w:numId="38">
    <w:abstractNumId w:val="1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51"/>
    <w:rsid w:val="000202F4"/>
    <w:rsid w:val="000530C5"/>
    <w:rsid w:val="00080AB6"/>
    <w:rsid w:val="000E651B"/>
    <w:rsid w:val="000F1C16"/>
    <w:rsid w:val="00117666"/>
    <w:rsid w:val="00153A28"/>
    <w:rsid w:val="00161552"/>
    <w:rsid w:val="00184413"/>
    <w:rsid w:val="001A1965"/>
    <w:rsid w:val="001B0F50"/>
    <w:rsid w:val="001C1BEE"/>
    <w:rsid w:val="001C3F53"/>
    <w:rsid w:val="001E1E35"/>
    <w:rsid w:val="001F68C1"/>
    <w:rsid w:val="00204ECA"/>
    <w:rsid w:val="00216E77"/>
    <w:rsid w:val="0022583A"/>
    <w:rsid w:val="00253E1A"/>
    <w:rsid w:val="00263B90"/>
    <w:rsid w:val="00263E3F"/>
    <w:rsid w:val="00272BC6"/>
    <w:rsid w:val="002D288C"/>
    <w:rsid w:val="002E0E1D"/>
    <w:rsid w:val="00315BAE"/>
    <w:rsid w:val="003319B4"/>
    <w:rsid w:val="00345998"/>
    <w:rsid w:val="003469F9"/>
    <w:rsid w:val="00346D06"/>
    <w:rsid w:val="003539EE"/>
    <w:rsid w:val="0035750E"/>
    <w:rsid w:val="00363A1A"/>
    <w:rsid w:val="00387051"/>
    <w:rsid w:val="003B0150"/>
    <w:rsid w:val="003D4F7F"/>
    <w:rsid w:val="003E2A0D"/>
    <w:rsid w:val="003F597E"/>
    <w:rsid w:val="0040461C"/>
    <w:rsid w:val="0043266C"/>
    <w:rsid w:val="00432843"/>
    <w:rsid w:val="00447969"/>
    <w:rsid w:val="0046693C"/>
    <w:rsid w:val="00473718"/>
    <w:rsid w:val="00476239"/>
    <w:rsid w:val="00481DE6"/>
    <w:rsid w:val="004C2EF9"/>
    <w:rsid w:val="004E06F2"/>
    <w:rsid w:val="004E2819"/>
    <w:rsid w:val="00511EF7"/>
    <w:rsid w:val="0051722C"/>
    <w:rsid w:val="005277EE"/>
    <w:rsid w:val="00576035"/>
    <w:rsid w:val="00586F3F"/>
    <w:rsid w:val="00591875"/>
    <w:rsid w:val="0059222E"/>
    <w:rsid w:val="005A0D59"/>
    <w:rsid w:val="005D1DC6"/>
    <w:rsid w:val="005D37DD"/>
    <w:rsid w:val="005D3C05"/>
    <w:rsid w:val="00607F1B"/>
    <w:rsid w:val="00637DE5"/>
    <w:rsid w:val="006646C1"/>
    <w:rsid w:val="006679C6"/>
    <w:rsid w:val="00682EEC"/>
    <w:rsid w:val="006867A0"/>
    <w:rsid w:val="006A0527"/>
    <w:rsid w:val="006A25FB"/>
    <w:rsid w:val="006D28E8"/>
    <w:rsid w:val="006F29B1"/>
    <w:rsid w:val="007429E8"/>
    <w:rsid w:val="00745BBD"/>
    <w:rsid w:val="00791899"/>
    <w:rsid w:val="007A20B6"/>
    <w:rsid w:val="007A7B76"/>
    <w:rsid w:val="007B48F2"/>
    <w:rsid w:val="007D468C"/>
    <w:rsid w:val="007F6363"/>
    <w:rsid w:val="008033BA"/>
    <w:rsid w:val="00825473"/>
    <w:rsid w:val="00851082"/>
    <w:rsid w:val="00855000"/>
    <w:rsid w:val="00860810"/>
    <w:rsid w:val="00863040"/>
    <w:rsid w:val="008633A7"/>
    <w:rsid w:val="00882863"/>
    <w:rsid w:val="0088505F"/>
    <w:rsid w:val="008A3B73"/>
    <w:rsid w:val="008C43F1"/>
    <w:rsid w:val="008C50AA"/>
    <w:rsid w:val="008D16B2"/>
    <w:rsid w:val="0091214D"/>
    <w:rsid w:val="00922B81"/>
    <w:rsid w:val="00933B79"/>
    <w:rsid w:val="00940BAE"/>
    <w:rsid w:val="009430D2"/>
    <w:rsid w:val="0097731C"/>
    <w:rsid w:val="00982CD2"/>
    <w:rsid w:val="00995AF5"/>
    <w:rsid w:val="009A41B9"/>
    <w:rsid w:val="009D38E8"/>
    <w:rsid w:val="009E21DF"/>
    <w:rsid w:val="00A047C8"/>
    <w:rsid w:val="00A1566F"/>
    <w:rsid w:val="00A32A0E"/>
    <w:rsid w:val="00A37096"/>
    <w:rsid w:val="00AC28F1"/>
    <w:rsid w:val="00AC5A91"/>
    <w:rsid w:val="00AD6442"/>
    <w:rsid w:val="00AD7544"/>
    <w:rsid w:val="00B04429"/>
    <w:rsid w:val="00B273C6"/>
    <w:rsid w:val="00B63CC8"/>
    <w:rsid w:val="00B9652D"/>
    <w:rsid w:val="00B97BA9"/>
    <w:rsid w:val="00BD715C"/>
    <w:rsid w:val="00BE68C2"/>
    <w:rsid w:val="00BF408C"/>
    <w:rsid w:val="00C14D2B"/>
    <w:rsid w:val="00C4636B"/>
    <w:rsid w:val="00C7792F"/>
    <w:rsid w:val="00C814B4"/>
    <w:rsid w:val="00C87177"/>
    <w:rsid w:val="00C910C7"/>
    <w:rsid w:val="00C97D06"/>
    <w:rsid w:val="00CA32B0"/>
    <w:rsid w:val="00CA4741"/>
    <w:rsid w:val="00CD607F"/>
    <w:rsid w:val="00CF5683"/>
    <w:rsid w:val="00CF641A"/>
    <w:rsid w:val="00D25B58"/>
    <w:rsid w:val="00D303B9"/>
    <w:rsid w:val="00D42679"/>
    <w:rsid w:val="00D6148D"/>
    <w:rsid w:val="00DC2029"/>
    <w:rsid w:val="00DD5ED6"/>
    <w:rsid w:val="00E4005C"/>
    <w:rsid w:val="00E546BD"/>
    <w:rsid w:val="00E6352F"/>
    <w:rsid w:val="00E7577E"/>
    <w:rsid w:val="00E91157"/>
    <w:rsid w:val="00EA24FF"/>
    <w:rsid w:val="00EF2BE4"/>
    <w:rsid w:val="00F347AE"/>
    <w:rsid w:val="00F46A72"/>
    <w:rsid w:val="00F51106"/>
    <w:rsid w:val="00F61FA7"/>
    <w:rsid w:val="00F64EDD"/>
    <w:rsid w:val="00F71EE2"/>
    <w:rsid w:val="00F7581C"/>
    <w:rsid w:val="00F87C31"/>
    <w:rsid w:val="00FA18FD"/>
    <w:rsid w:val="00FC494C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7EE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16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7051"/>
    <w:pPr>
      <w:keepNext/>
      <w:outlineLvl w:val="2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qFormat/>
    <w:rsid w:val="00387051"/>
    <w:pPr>
      <w:keepNext/>
      <w:ind w:left="702" w:hanging="702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7051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87051"/>
    <w:rPr>
      <w:rFonts w:ascii="Arial" w:eastAsia="Times New Roma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3870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705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387051"/>
    <w:pPr>
      <w:jc w:val="both"/>
    </w:pPr>
    <w:rPr>
      <w:rFonts w:ascii="Arial" w:hAnsi="Arial" w:cs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7051"/>
    <w:rPr>
      <w:rFonts w:ascii="Arial" w:eastAsia="Times New Roman" w:hAnsi="Arial" w:cs="Arial"/>
      <w:sz w:val="16"/>
      <w:szCs w:val="16"/>
    </w:rPr>
  </w:style>
  <w:style w:type="character" w:styleId="PageNumber">
    <w:name w:val="page number"/>
    <w:basedOn w:val="DefaultParagraphFont"/>
    <w:rsid w:val="00387051"/>
  </w:style>
  <w:style w:type="table" w:styleId="TableGrid">
    <w:name w:val="Table Grid"/>
    <w:basedOn w:val="TableNormal"/>
    <w:uiPriority w:val="59"/>
    <w:rsid w:val="0038705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705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2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84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7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DD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3CC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mailstyle15">
    <w:name w:val="emailstyle15"/>
    <w:rsid w:val="00982CD2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029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16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7051"/>
    <w:pPr>
      <w:keepNext/>
      <w:outlineLvl w:val="2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qFormat/>
    <w:rsid w:val="00387051"/>
    <w:pPr>
      <w:keepNext/>
      <w:ind w:left="702" w:hanging="702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7051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87051"/>
    <w:rPr>
      <w:rFonts w:ascii="Arial" w:eastAsia="Times New Roma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3870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705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387051"/>
    <w:pPr>
      <w:jc w:val="both"/>
    </w:pPr>
    <w:rPr>
      <w:rFonts w:ascii="Arial" w:hAnsi="Arial" w:cs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7051"/>
    <w:rPr>
      <w:rFonts w:ascii="Arial" w:eastAsia="Times New Roman" w:hAnsi="Arial" w:cs="Arial"/>
      <w:sz w:val="16"/>
      <w:szCs w:val="16"/>
    </w:rPr>
  </w:style>
  <w:style w:type="character" w:styleId="PageNumber">
    <w:name w:val="page number"/>
    <w:basedOn w:val="DefaultParagraphFont"/>
    <w:rsid w:val="00387051"/>
  </w:style>
  <w:style w:type="table" w:styleId="TableGrid">
    <w:name w:val="Table Grid"/>
    <w:basedOn w:val="TableNormal"/>
    <w:uiPriority w:val="59"/>
    <w:rsid w:val="0038705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705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2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84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7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DD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3CC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mailstyle15">
    <w:name w:val="emailstyle15"/>
    <w:rsid w:val="00982CD2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029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7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2628</Characters>
  <Application>Microsoft Macintosh Word</Application>
  <DocSecurity>0</DocSecurity>
  <Lines>238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Communications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Pink</dc:creator>
  <cp:lastModifiedBy>Susanna O'Sullivan</cp:lastModifiedBy>
  <cp:revision>4</cp:revision>
  <cp:lastPrinted>2011-04-14T15:24:00Z</cp:lastPrinted>
  <dcterms:created xsi:type="dcterms:W3CDTF">2014-07-03T16:15:00Z</dcterms:created>
  <dcterms:modified xsi:type="dcterms:W3CDTF">2014-07-03T16:22:00Z</dcterms:modified>
</cp:coreProperties>
</file>