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A32" w:rsidRDefault="00680A32" w:rsidP="00680A32">
      <w:pPr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Non-Service Affecting</w:t>
      </w:r>
      <w:r w:rsidR="00791B56">
        <w:rPr>
          <w:rFonts w:ascii="Arial" w:hAnsi="Arial" w:cs="Arial"/>
          <w:b/>
          <w:bCs/>
        </w:rPr>
        <w:t xml:space="preserve"> </w:t>
      </w:r>
      <w:r w:rsidR="00791B56">
        <w:rPr>
          <w:rFonts w:ascii="Arial" w:hAnsi="Arial" w:cs="Arial"/>
          <w:b/>
          <w:bCs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2"/>
      <w:r w:rsidR="00791B56">
        <w:rPr>
          <w:rFonts w:ascii="Arial" w:hAnsi="Arial" w:cs="Arial"/>
          <w:b/>
          <w:bCs/>
        </w:rPr>
        <w:instrText xml:space="preserve"> FORMCHECKBOX </w:instrText>
      </w:r>
      <w:r w:rsidR="00791B56">
        <w:rPr>
          <w:rFonts w:ascii="Arial" w:hAnsi="Arial" w:cs="Arial"/>
          <w:b/>
          <w:bCs/>
        </w:rPr>
      </w:r>
      <w:r w:rsidR="00791B56">
        <w:rPr>
          <w:rFonts w:ascii="Arial" w:hAnsi="Arial" w:cs="Arial"/>
          <w:b/>
          <w:bCs/>
        </w:rPr>
        <w:fldChar w:fldCharType="end"/>
      </w:r>
      <w:bookmarkEnd w:id="0"/>
      <w:r>
        <w:rPr>
          <w:rFonts w:ascii="Arial" w:hAnsi="Arial" w:cs="Arial"/>
          <w:b/>
          <w:bCs/>
        </w:rPr>
        <w:t xml:space="preserve"> </w:t>
      </w:r>
    </w:p>
    <w:p w:rsidR="00680A32" w:rsidRDefault="00680A32" w:rsidP="00680A32">
      <w:pPr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Service Affecting </w:t>
      </w:r>
      <w:r w:rsidR="00791B56">
        <w:rPr>
          <w:rFonts w:ascii="Arial" w:hAnsi="Arial" w:cs="Arial"/>
          <w:b/>
          <w:bCs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1"/>
      <w:r w:rsidR="00791B56">
        <w:rPr>
          <w:rFonts w:ascii="Arial" w:hAnsi="Arial" w:cs="Arial"/>
          <w:b/>
          <w:bCs/>
        </w:rPr>
        <w:instrText xml:space="preserve"> FORMCHECKBOX </w:instrText>
      </w:r>
      <w:r w:rsidR="00791B56">
        <w:rPr>
          <w:rFonts w:ascii="Arial" w:hAnsi="Arial" w:cs="Arial"/>
          <w:b/>
          <w:bCs/>
        </w:rPr>
      </w:r>
      <w:r w:rsidR="00791B56">
        <w:rPr>
          <w:rFonts w:ascii="Arial" w:hAnsi="Arial" w:cs="Arial"/>
          <w:b/>
          <w:bCs/>
        </w:rPr>
        <w:fldChar w:fldCharType="end"/>
      </w:r>
      <w:bookmarkEnd w:id="1"/>
    </w:p>
    <w:p w:rsidR="00680A32" w:rsidRDefault="00680A32" w:rsidP="00680A32">
      <w:pPr>
        <w:ind w:right="-180"/>
        <w:rPr>
          <w:rFonts w:ascii="Arial" w:hAnsi="Arial" w:cs="Arial"/>
          <w:sz w:val="8"/>
          <w:szCs w:val="8"/>
        </w:rPr>
      </w:pPr>
    </w:p>
    <w:tbl>
      <w:tblPr>
        <w:tblW w:w="10980" w:type="dxa"/>
        <w:tblInd w:w="108" w:type="dxa"/>
        <w:tblLayout w:type="fixed"/>
        <w:tblLook w:val="0000"/>
      </w:tblPr>
      <w:tblGrid>
        <w:gridCol w:w="7"/>
        <w:gridCol w:w="2598"/>
        <w:gridCol w:w="815"/>
        <w:gridCol w:w="90"/>
        <w:gridCol w:w="1870"/>
        <w:gridCol w:w="1103"/>
        <w:gridCol w:w="897"/>
        <w:gridCol w:w="777"/>
        <w:gridCol w:w="2823"/>
      </w:tblGrid>
      <w:tr w:rsidR="00680A32" w:rsidTr="000157B7">
        <w:trPr>
          <w:gridBefore w:val="1"/>
          <w:wBefore w:w="7" w:type="dxa"/>
          <w:trHeight w:hRule="exact" w:val="440"/>
        </w:trPr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Start Date:</w:t>
            </w:r>
          </w:p>
          <w:p w:rsidR="00680A32" w:rsidRDefault="00CF086C" w:rsidP="000157B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2" w:name="MopStart"/>
            <w:r>
              <w:rPr>
                <w:rFonts w:ascii="Arial" w:hAnsi="Arial" w:cs="Arial"/>
                <w:b/>
                <w:bCs/>
              </w:rPr>
              <w:t>December 1st</w:t>
            </w:r>
            <w:r w:rsidR="00680A32">
              <w:rPr>
                <w:rFonts w:ascii="Arial" w:hAnsi="Arial" w:cs="Arial"/>
                <w:b/>
                <w:bCs/>
              </w:rPr>
              <w:t>, 2015</w:t>
            </w:r>
            <w:r w:rsidR="00653287">
              <w:rPr>
                <w:rFonts w:ascii="Arial" w:hAnsi="Arial" w:cs="Arial"/>
                <w:b/>
                <w:bCs/>
              </w:rPr>
              <w:fldChar w:fldCharType="begin"/>
            </w:r>
            <w:r w:rsidR="00680A32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="00653287">
              <w:rPr>
                <w:rFonts w:ascii="Arial" w:hAnsi="Arial" w:cs="Arial"/>
                <w:b/>
                <w:bCs/>
              </w:rPr>
              <w:fldChar w:fldCharType="end"/>
            </w:r>
            <w:bookmarkEnd w:id="2"/>
          </w:p>
        </w:tc>
        <w:tc>
          <w:tcPr>
            <w:tcW w:w="27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Start Time:</w:t>
            </w:r>
          </w:p>
          <w:p w:rsidR="00680A32" w:rsidRDefault="00680A32" w:rsidP="000157B7">
            <w:pPr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2000Hrs</w:t>
            </w:r>
          </w:p>
          <w:p w:rsidR="00680A32" w:rsidRDefault="00680A32" w:rsidP="000157B7">
            <w:pPr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Hrs</w:t>
            </w:r>
          </w:p>
        </w:tc>
        <w:tc>
          <w:tcPr>
            <w:tcW w:w="27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Completion Date:</w:t>
            </w:r>
          </w:p>
          <w:p w:rsidR="00680A32" w:rsidRDefault="00CF086C" w:rsidP="000157B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3" w:name="MopComplete"/>
            <w:r>
              <w:rPr>
                <w:rFonts w:ascii="Arial" w:hAnsi="Arial" w:cs="Arial"/>
                <w:b/>
                <w:bCs/>
              </w:rPr>
              <w:t>December 1st</w:t>
            </w:r>
            <w:r w:rsidR="00680A32">
              <w:rPr>
                <w:rFonts w:ascii="Arial" w:hAnsi="Arial" w:cs="Arial"/>
                <w:b/>
                <w:bCs/>
              </w:rPr>
              <w:t>, 201</w:t>
            </w:r>
            <w:r w:rsidR="00791B56">
              <w:rPr>
                <w:rFonts w:ascii="Arial" w:hAnsi="Arial" w:cs="Arial"/>
                <w:b/>
                <w:bCs/>
              </w:rPr>
              <w:t>5</w:t>
            </w:r>
            <w:r w:rsidR="00653287">
              <w:rPr>
                <w:rFonts w:ascii="Arial" w:hAnsi="Arial" w:cs="Arial"/>
                <w:b/>
                <w:bCs/>
              </w:rPr>
              <w:fldChar w:fldCharType="begin"/>
            </w:r>
            <w:r w:rsidR="00680A32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="00653287">
              <w:rPr>
                <w:rFonts w:ascii="Arial" w:hAnsi="Arial" w:cs="Arial"/>
                <w:b/>
                <w:bCs/>
              </w:rPr>
              <w:fldChar w:fldCharType="end"/>
            </w:r>
            <w:bookmarkEnd w:id="3"/>
          </w:p>
        </w:tc>
        <w:tc>
          <w:tcPr>
            <w:tcW w:w="2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Completion Time:</w:t>
            </w:r>
          </w:p>
          <w:p w:rsidR="00680A32" w:rsidRDefault="00680A32" w:rsidP="000157B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>2100Hrs</w:t>
            </w:r>
          </w:p>
        </w:tc>
      </w:tr>
      <w:tr w:rsidR="00680A32" w:rsidTr="000157B7">
        <w:trPr>
          <w:gridBefore w:val="1"/>
          <w:wBefore w:w="7" w:type="dxa"/>
          <w:trHeight w:hRule="exact" w:val="440"/>
        </w:trPr>
        <w:tc>
          <w:tcPr>
            <w:tcW w:w="34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Outage Duration:</w:t>
            </w:r>
          </w:p>
          <w:p w:rsidR="00680A32" w:rsidRPr="004E2819" w:rsidRDefault="00680A32" w:rsidP="000157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Hour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Columbus Change Order Number :</w:t>
            </w:r>
          </w:p>
          <w:p w:rsidR="00680A32" w:rsidRPr="00336742" w:rsidRDefault="00680A32" w:rsidP="000157B7">
            <w:pPr>
              <w:rPr>
                <w:rFonts w:ascii="Tahoma" w:hAnsi="Tahoma"/>
                <w:b/>
                <w:i/>
                <w:color w:val="800000"/>
                <w:sz w:val="28"/>
              </w:rPr>
            </w:pPr>
            <w:r w:rsidRPr="00982CD2">
              <w:rPr>
                <w:rFonts w:ascii="Arial" w:hAnsi="Arial" w:cs="Arial"/>
                <w:b/>
                <w:sz w:val="18"/>
                <w:szCs w:val="18"/>
              </w:rPr>
              <w:t>TSRM #</w:t>
            </w:r>
            <w:r>
              <w:t xml:space="preserve"> </w:t>
            </w:r>
            <w:r w:rsidR="00CF086C" w:rsidRPr="00CF086C">
              <w:rPr>
                <w:rFonts w:ascii="Arial" w:hAnsi="Arial" w:cs="Arial"/>
                <w:b/>
                <w:sz w:val="18"/>
                <w:szCs w:val="18"/>
              </w:rPr>
              <w:t>SR608716</w:t>
            </w:r>
          </w:p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</w:p>
          <w:bookmarkStart w:id="4" w:name="JobCon"/>
          <w:p w:rsidR="00680A32" w:rsidRDefault="00653287" w:rsidP="000157B7">
            <w:pPr>
              <w:tabs>
                <w:tab w:val="left" w:pos="102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 w:rsidR="00680A32"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4"/>
            <w:r w:rsidR="00680A32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Customer Change Order Number:</w:t>
            </w:r>
          </w:p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81DE6"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  <w:bookmarkStart w:id="5" w:name="AttOrdNum"/>
          <w:p w:rsidR="00680A32" w:rsidRDefault="00653287" w:rsidP="000157B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 w:rsidR="00680A32"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5"/>
          </w:p>
        </w:tc>
      </w:tr>
      <w:tr w:rsidR="00680A32" w:rsidTr="00015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71"/>
        </w:trPr>
        <w:tc>
          <w:tcPr>
            <w:tcW w:w="35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Name:</w:t>
            </w:r>
          </w:p>
          <w:p w:rsidR="00680A32" w:rsidRPr="00481DE6" w:rsidRDefault="00680A32" w:rsidP="000157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Application Development - Trinidad</w:t>
            </w:r>
          </w:p>
        </w:tc>
        <w:tc>
          <w:tcPr>
            <w:tcW w:w="29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Columbus Lead (Print Name) :</w:t>
            </w:r>
          </w:p>
          <w:p w:rsidR="00680A32" w:rsidRPr="00995AF5" w:rsidRDefault="00680A32" w:rsidP="000157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Kareem Cambridge</w:t>
            </w:r>
          </w:p>
        </w:tc>
        <w:tc>
          <w:tcPr>
            <w:tcW w:w="44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Customer Representative (Print Name):</w:t>
            </w:r>
          </w:p>
          <w:p w:rsidR="00680A32" w:rsidRPr="00682EEC" w:rsidRDefault="00680A32" w:rsidP="000157B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80A32" w:rsidTr="00015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71"/>
        </w:trPr>
        <w:tc>
          <w:tcPr>
            <w:tcW w:w="109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Change Management Communication:</w:t>
            </w:r>
          </w:p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  <w:bookmarkStart w:id="6" w:name="_GoBack"/>
            <w:bookmarkEnd w:id="6"/>
            <w:r>
              <w:rPr>
                <w:rFonts w:ascii="Arial" w:hAnsi="Arial" w:cs="Arial"/>
                <w:b/>
              </w:rPr>
              <w:t>Myron Marshall</w:t>
            </w:r>
          </w:p>
        </w:tc>
      </w:tr>
    </w:tbl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680A32" w:rsidRPr="00344CFD" w:rsidTr="000157B7">
        <w:trPr>
          <w:trHeight w:val="251"/>
        </w:trPr>
        <w:tc>
          <w:tcPr>
            <w:tcW w:w="11016" w:type="dxa"/>
          </w:tcPr>
          <w:p w:rsidR="00680A32" w:rsidRPr="00344CFD" w:rsidRDefault="00680A32" w:rsidP="000157B7">
            <w:pPr>
              <w:pStyle w:val="BodyText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Change Description </w:t>
            </w:r>
          </w:p>
        </w:tc>
      </w:tr>
      <w:tr w:rsidR="00680A32" w:rsidTr="000157B7">
        <w:trPr>
          <w:trHeight w:val="821"/>
        </w:trPr>
        <w:tc>
          <w:tcPr>
            <w:tcW w:w="11016" w:type="dxa"/>
          </w:tcPr>
          <w:p w:rsidR="00680A32" w:rsidRPr="00982CD2" w:rsidRDefault="009A6B08" w:rsidP="009A6B08">
            <w:pPr>
              <w:pStyle w:val="BodyText3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install </w:t>
            </w:r>
            <w:r w:rsidR="00680A32">
              <w:rPr>
                <w:sz w:val="20"/>
                <w:szCs w:val="20"/>
              </w:rPr>
              <w:t>Server 2012 Integration Services</w:t>
            </w:r>
            <w:r>
              <w:rPr>
                <w:sz w:val="20"/>
                <w:szCs w:val="20"/>
              </w:rPr>
              <w:t xml:space="preserve"> (Full Version)</w:t>
            </w:r>
            <w:r w:rsidR="00680A32">
              <w:rPr>
                <w:sz w:val="20"/>
                <w:szCs w:val="20"/>
              </w:rPr>
              <w:t xml:space="preserve"> on FLOW1SRV</w:t>
            </w:r>
          </w:p>
        </w:tc>
      </w:tr>
    </w:tbl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680A32" w:rsidRPr="00344CFD" w:rsidTr="000157B7">
        <w:tc>
          <w:tcPr>
            <w:tcW w:w="11016" w:type="dxa"/>
          </w:tcPr>
          <w:p w:rsidR="00680A32" w:rsidRPr="00344CFD" w:rsidRDefault="00680A32" w:rsidP="000157B7">
            <w:pPr>
              <w:pStyle w:val="BodyText3"/>
              <w:jc w:val="center"/>
              <w:rPr>
                <w:b/>
                <w:sz w:val="24"/>
                <w:szCs w:val="24"/>
              </w:rPr>
            </w:pPr>
            <w:r w:rsidRPr="00344CFD">
              <w:rPr>
                <w:b/>
                <w:sz w:val="24"/>
                <w:szCs w:val="24"/>
              </w:rPr>
              <w:t>Reason For Change</w:t>
            </w:r>
          </w:p>
        </w:tc>
      </w:tr>
      <w:tr w:rsidR="00680A32" w:rsidTr="000157B7">
        <w:trPr>
          <w:trHeight w:val="907"/>
        </w:trPr>
        <w:tc>
          <w:tcPr>
            <w:tcW w:w="11016" w:type="dxa"/>
          </w:tcPr>
          <w:p w:rsidR="00680A32" w:rsidRPr="000150C0" w:rsidRDefault="009A6B08" w:rsidP="000157B7">
            <w:pPr>
              <w:pStyle w:val="BodyText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service will be</w:t>
            </w:r>
            <w:r w:rsidR="00680A32">
              <w:rPr>
                <w:sz w:val="20"/>
                <w:szCs w:val="20"/>
              </w:rPr>
              <w:t xml:space="preserve"> used by the soon to be updated CRM Local application</w:t>
            </w:r>
          </w:p>
        </w:tc>
      </w:tr>
    </w:tbl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680A32" w:rsidRPr="00344CFD" w:rsidTr="000157B7">
        <w:tc>
          <w:tcPr>
            <w:tcW w:w="11016" w:type="dxa"/>
          </w:tcPr>
          <w:p w:rsidR="00680A32" w:rsidRPr="00344CFD" w:rsidRDefault="00680A32" w:rsidP="000157B7">
            <w:pPr>
              <w:pStyle w:val="BodyText3"/>
              <w:jc w:val="center"/>
              <w:rPr>
                <w:b/>
                <w:sz w:val="24"/>
                <w:szCs w:val="24"/>
              </w:rPr>
            </w:pPr>
            <w:r w:rsidRPr="00344CFD">
              <w:rPr>
                <w:b/>
                <w:sz w:val="24"/>
                <w:szCs w:val="24"/>
              </w:rPr>
              <w:t>Systems/Components Affected</w:t>
            </w:r>
          </w:p>
        </w:tc>
      </w:tr>
      <w:tr w:rsidR="00680A32" w:rsidTr="000157B7">
        <w:trPr>
          <w:trHeight w:val="1131"/>
        </w:trPr>
        <w:tc>
          <w:tcPr>
            <w:tcW w:w="11016" w:type="dxa"/>
          </w:tcPr>
          <w:p w:rsidR="00680A32" w:rsidRDefault="00680A32" w:rsidP="000157B7">
            <w:pPr>
              <w:pStyle w:val="BodyText3"/>
              <w:rPr>
                <w:rStyle w:val="emailstyle15"/>
              </w:rPr>
            </w:pPr>
            <w:r>
              <w:rPr>
                <w:rStyle w:val="emailstyle15"/>
              </w:rPr>
              <w:t>1. All Intranet E-Forms</w:t>
            </w:r>
          </w:p>
          <w:p w:rsidR="00680A32" w:rsidRPr="00851082" w:rsidRDefault="00680A32" w:rsidP="000157B7">
            <w:pPr>
              <w:pStyle w:val="BodyText3"/>
              <w:rPr>
                <w:sz w:val="20"/>
                <w:szCs w:val="20"/>
              </w:rPr>
            </w:pPr>
          </w:p>
        </w:tc>
      </w:tr>
    </w:tbl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tbl>
      <w:tblPr>
        <w:tblStyle w:val="TableGrid"/>
        <w:tblW w:w="0" w:type="auto"/>
        <w:tblLook w:val="04A0"/>
      </w:tblPr>
      <w:tblGrid>
        <w:gridCol w:w="2284"/>
        <w:gridCol w:w="2354"/>
        <w:gridCol w:w="2301"/>
        <w:gridCol w:w="4077"/>
      </w:tblGrid>
      <w:tr w:rsidR="00680A32" w:rsidRPr="00344CFD" w:rsidTr="000157B7">
        <w:tc>
          <w:tcPr>
            <w:tcW w:w="11016" w:type="dxa"/>
            <w:gridSpan w:val="4"/>
          </w:tcPr>
          <w:p w:rsidR="00680A32" w:rsidRPr="00344CFD" w:rsidRDefault="00680A32" w:rsidP="000157B7">
            <w:pPr>
              <w:pStyle w:val="BodyText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Persons Performing Change</w:t>
            </w:r>
          </w:p>
        </w:tc>
      </w:tr>
      <w:tr w:rsidR="00680A32" w:rsidRPr="00B50410" w:rsidTr="000157B7">
        <w:trPr>
          <w:trHeight w:val="305"/>
        </w:trPr>
        <w:tc>
          <w:tcPr>
            <w:tcW w:w="2284" w:type="dxa"/>
          </w:tcPr>
          <w:p w:rsidR="00680A32" w:rsidRPr="00B50410" w:rsidRDefault="00680A32" w:rsidP="000157B7">
            <w:pPr>
              <w:pStyle w:val="BodyText3"/>
              <w:jc w:val="center"/>
              <w:rPr>
                <w:b/>
                <w:sz w:val="22"/>
                <w:szCs w:val="22"/>
              </w:rPr>
            </w:pPr>
            <w:r w:rsidRPr="00B5041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354" w:type="dxa"/>
          </w:tcPr>
          <w:p w:rsidR="00680A32" w:rsidRPr="00B50410" w:rsidRDefault="00680A32" w:rsidP="000157B7">
            <w:pPr>
              <w:pStyle w:val="BodyText3"/>
              <w:jc w:val="center"/>
              <w:rPr>
                <w:b/>
                <w:sz w:val="22"/>
                <w:szCs w:val="22"/>
              </w:rPr>
            </w:pPr>
            <w:r w:rsidRPr="00B50410">
              <w:rPr>
                <w:b/>
                <w:sz w:val="22"/>
                <w:szCs w:val="22"/>
              </w:rPr>
              <w:t>Role</w:t>
            </w:r>
          </w:p>
        </w:tc>
        <w:tc>
          <w:tcPr>
            <w:tcW w:w="2301" w:type="dxa"/>
          </w:tcPr>
          <w:p w:rsidR="00680A32" w:rsidRPr="00B50410" w:rsidRDefault="00680A32" w:rsidP="000157B7">
            <w:pPr>
              <w:pStyle w:val="BodyText3"/>
              <w:jc w:val="center"/>
              <w:rPr>
                <w:b/>
                <w:sz w:val="22"/>
                <w:szCs w:val="22"/>
              </w:rPr>
            </w:pPr>
            <w:r w:rsidRPr="00B50410">
              <w:rPr>
                <w:b/>
                <w:sz w:val="22"/>
                <w:szCs w:val="22"/>
              </w:rPr>
              <w:t>Contact</w:t>
            </w:r>
          </w:p>
        </w:tc>
        <w:tc>
          <w:tcPr>
            <w:tcW w:w="4077" w:type="dxa"/>
          </w:tcPr>
          <w:p w:rsidR="00680A32" w:rsidRPr="00B50410" w:rsidRDefault="00680A32" w:rsidP="000157B7">
            <w:pPr>
              <w:pStyle w:val="BodyText3"/>
              <w:jc w:val="center"/>
              <w:rPr>
                <w:b/>
                <w:sz w:val="22"/>
                <w:szCs w:val="22"/>
              </w:rPr>
            </w:pPr>
            <w:r w:rsidRPr="00B50410">
              <w:rPr>
                <w:b/>
                <w:sz w:val="22"/>
                <w:szCs w:val="22"/>
              </w:rPr>
              <w:t>Email</w:t>
            </w:r>
          </w:p>
        </w:tc>
      </w:tr>
      <w:tr w:rsidR="00680A32" w:rsidRPr="00B50410" w:rsidTr="000157B7">
        <w:trPr>
          <w:trHeight w:val="305"/>
        </w:trPr>
        <w:tc>
          <w:tcPr>
            <w:tcW w:w="2284" w:type="dxa"/>
          </w:tcPr>
          <w:p w:rsidR="00680A32" w:rsidRPr="00B50410" w:rsidRDefault="00680A32" w:rsidP="000157B7">
            <w:pPr>
              <w:pStyle w:val="BodyText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Kareem Cambridge</w:t>
            </w:r>
          </w:p>
        </w:tc>
        <w:tc>
          <w:tcPr>
            <w:tcW w:w="2354" w:type="dxa"/>
          </w:tcPr>
          <w:p w:rsidR="00680A32" w:rsidRPr="00B50410" w:rsidRDefault="00680A32" w:rsidP="000157B7">
            <w:pPr>
              <w:pStyle w:val="BodyText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Jr Systems Analyst</w:t>
            </w:r>
          </w:p>
        </w:tc>
        <w:tc>
          <w:tcPr>
            <w:tcW w:w="2301" w:type="dxa"/>
          </w:tcPr>
          <w:p w:rsidR="00680A32" w:rsidRPr="000530C5" w:rsidRDefault="00680A32" w:rsidP="000157B7">
            <w:pPr>
              <w:pStyle w:val="BodyText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Skype:kcambridge_bz</w:t>
            </w:r>
          </w:p>
        </w:tc>
        <w:tc>
          <w:tcPr>
            <w:tcW w:w="4077" w:type="dxa"/>
          </w:tcPr>
          <w:p w:rsidR="00680A32" w:rsidRPr="000530C5" w:rsidRDefault="00680A32" w:rsidP="000157B7">
            <w:pPr>
              <w:pStyle w:val="BodyText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kcambridge@cwc.com</w:t>
            </w:r>
          </w:p>
        </w:tc>
      </w:tr>
      <w:tr w:rsidR="00680A32" w:rsidRPr="00B50410" w:rsidTr="000157B7">
        <w:trPr>
          <w:trHeight w:val="305"/>
        </w:trPr>
        <w:tc>
          <w:tcPr>
            <w:tcW w:w="2284" w:type="dxa"/>
          </w:tcPr>
          <w:p w:rsidR="00680A32" w:rsidRDefault="00446A5A" w:rsidP="000157B7">
            <w:pPr>
              <w:pStyle w:val="BodyText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Alexander Gonzales</w:t>
            </w:r>
          </w:p>
        </w:tc>
        <w:tc>
          <w:tcPr>
            <w:tcW w:w="2354" w:type="dxa"/>
          </w:tcPr>
          <w:p w:rsidR="00680A32" w:rsidRPr="00B50410" w:rsidRDefault="00DD57B3" w:rsidP="000157B7">
            <w:pPr>
              <w:pStyle w:val="BodyText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System Administrator</w:t>
            </w:r>
          </w:p>
        </w:tc>
        <w:tc>
          <w:tcPr>
            <w:tcW w:w="2301" w:type="dxa"/>
          </w:tcPr>
          <w:p w:rsidR="00680A32" w:rsidRPr="00B50410" w:rsidRDefault="00DD57B3" w:rsidP="000157B7">
            <w:pPr>
              <w:pStyle w:val="BodyText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2242289</w:t>
            </w:r>
          </w:p>
        </w:tc>
        <w:tc>
          <w:tcPr>
            <w:tcW w:w="4077" w:type="dxa"/>
          </w:tcPr>
          <w:p w:rsidR="00680A32" w:rsidRPr="002F734F" w:rsidRDefault="00DD57B3" w:rsidP="000157B7">
            <w:pPr>
              <w:pStyle w:val="BodyText3"/>
              <w:jc w:val="left"/>
              <w:rPr>
                <w:sz w:val="20"/>
                <w:szCs w:val="20"/>
              </w:rPr>
            </w:pPr>
            <w:r w:rsidRPr="00DD57B3">
              <w:rPr>
                <w:sz w:val="20"/>
                <w:szCs w:val="20"/>
              </w:rPr>
              <w:t>agonzales</w:t>
            </w:r>
            <w:r>
              <w:rPr>
                <w:sz w:val="20"/>
                <w:szCs w:val="20"/>
              </w:rPr>
              <w:t>@cwc.com</w:t>
            </w:r>
          </w:p>
        </w:tc>
      </w:tr>
      <w:tr w:rsidR="00680A32" w:rsidRPr="00B50410" w:rsidTr="000157B7">
        <w:trPr>
          <w:trHeight w:val="305"/>
        </w:trPr>
        <w:tc>
          <w:tcPr>
            <w:tcW w:w="2284" w:type="dxa"/>
          </w:tcPr>
          <w:p w:rsidR="00680A32" w:rsidRPr="00B50410" w:rsidRDefault="00680A32" w:rsidP="000157B7">
            <w:pPr>
              <w:pStyle w:val="BodyText3"/>
              <w:jc w:val="left"/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680A32" w:rsidRPr="00B50410" w:rsidRDefault="00680A32" w:rsidP="000157B7">
            <w:pPr>
              <w:pStyle w:val="BodyText3"/>
              <w:jc w:val="left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:rsidR="00680A32" w:rsidRPr="00B50410" w:rsidRDefault="00680A32" w:rsidP="000157B7">
            <w:pPr>
              <w:pStyle w:val="BodyText3"/>
              <w:jc w:val="left"/>
              <w:rPr>
                <w:sz w:val="20"/>
                <w:szCs w:val="20"/>
              </w:rPr>
            </w:pPr>
          </w:p>
        </w:tc>
        <w:tc>
          <w:tcPr>
            <w:tcW w:w="4077" w:type="dxa"/>
          </w:tcPr>
          <w:p w:rsidR="00680A32" w:rsidRPr="002F734F" w:rsidRDefault="00680A32" w:rsidP="000157B7">
            <w:pPr>
              <w:pStyle w:val="BodyText3"/>
              <w:jc w:val="left"/>
              <w:rPr>
                <w:sz w:val="20"/>
                <w:szCs w:val="20"/>
              </w:rPr>
            </w:pPr>
          </w:p>
        </w:tc>
      </w:tr>
      <w:tr w:rsidR="00680A32" w:rsidRPr="00B50410" w:rsidTr="000157B7">
        <w:trPr>
          <w:trHeight w:val="305"/>
        </w:trPr>
        <w:tc>
          <w:tcPr>
            <w:tcW w:w="2284" w:type="dxa"/>
          </w:tcPr>
          <w:p w:rsidR="00680A32" w:rsidRPr="00B50410" w:rsidRDefault="00680A32" w:rsidP="000157B7">
            <w:pPr>
              <w:pStyle w:val="BodyText3"/>
              <w:jc w:val="left"/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680A32" w:rsidRPr="00B50410" w:rsidRDefault="00680A32" w:rsidP="000157B7">
            <w:pPr>
              <w:pStyle w:val="BodyText3"/>
              <w:jc w:val="left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:rsidR="00680A32" w:rsidRPr="00B50410" w:rsidRDefault="00680A32" w:rsidP="000157B7">
            <w:pPr>
              <w:pStyle w:val="BodyText3"/>
              <w:jc w:val="left"/>
              <w:rPr>
                <w:sz w:val="20"/>
                <w:szCs w:val="20"/>
              </w:rPr>
            </w:pPr>
          </w:p>
        </w:tc>
        <w:tc>
          <w:tcPr>
            <w:tcW w:w="4077" w:type="dxa"/>
          </w:tcPr>
          <w:p w:rsidR="00680A32" w:rsidRPr="002F734F" w:rsidRDefault="00680A32" w:rsidP="000157B7">
            <w:pPr>
              <w:pStyle w:val="BodyText3"/>
              <w:jc w:val="left"/>
              <w:rPr>
                <w:sz w:val="20"/>
                <w:szCs w:val="20"/>
              </w:rPr>
            </w:pPr>
          </w:p>
        </w:tc>
      </w:tr>
    </w:tbl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Pr="003B0150" w:rsidRDefault="00680A32" w:rsidP="00680A32">
      <w:pPr>
        <w:pStyle w:val="BodyText3"/>
        <w:rPr>
          <w:sz w:val="24"/>
          <w:szCs w:val="24"/>
        </w:rPr>
      </w:pPr>
      <w:r w:rsidRPr="003B0150">
        <w:rPr>
          <w:sz w:val="24"/>
          <w:szCs w:val="24"/>
        </w:rPr>
        <w:lastRenderedPageBreak/>
        <w:t xml:space="preserve">Detailed below are all the steps necessary to explain the work that is to be performed.   Steps will be numbered, and appear in the order in which they will occur. </w:t>
      </w: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tbl>
      <w:tblPr>
        <w:tblStyle w:val="TableGrid"/>
        <w:tblW w:w="0" w:type="auto"/>
        <w:tblLayout w:type="fixed"/>
        <w:tblLook w:val="04A0"/>
      </w:tblPr>
      <w:tblGrid>
        <w:gridCol w:w="10173"/>
      </w:tblGrid>
      <w:tr w:rsidR="00680A32" w:rsidRPr="00344CFD" w:rsidTr="000157B7">
        <w:tc>
          <w:tcPr>
            <w:tcW w:w="10173" w:type="dxa"/>
          </w:tcPr>
          <w:p w:rsidR="00680A32" w:rsidRPr="00344CFD" w:rsidRDefault="00680A32" w:rsidP="000157B7">
            <w:pPr>
              <w:pStyle w:val="BodyText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Procedure Details</w:t>
            </w:r>
          </w:p>
        </w:tc>
      </w:tr>
      <w:tr w:rsidR="00680A32" w:rsidTr="000157B7">
        <w:trPr>
          <w:trHeight w:val="2627"/>
        </w:trPr>
        <w:tc>
          <w:tcPr>
            <w:tcW w:w="10173" w:type="dxa"/>
          </w:tcPr>
          <w:p w:rsidR="00446A5A" w:rsidRDefault="00446A5A" w:rsidP="000157B7">
            <w:pPr>
              <w:rPr>
                <w:rFonts w:ascii="Tahoma" w:hAnsi="Tahoma"/>
                <w:b/>
                <w:szCs w:val="22"/>
              </w:rPr>
            </w:pPr>
            <w:r>
              <w:rPr>
                <w:rFonts w:ascii="Tahoma" w:hAnsi="Tahoma"/>
                <w:b/>
                <w:szCs w:val="22"/>
              </w:rPr>
              <w:t>Task one - Create Snapshot of FLOW1SRV</w:t>
            </w:r>
          </w:p>
          <w:p w:rsidR="00446A5A" w:rsidRDefault="00446A5A" w:rsidP="00446A5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Create snapshot of FLOW1SRV</w:t>
            </w:r>
          </w:p>
          <w:p w:rsidR="00680A32" w:rsidRPr="00DC2029" w:rsidRDefault="00446A5A" w:rsidP="000157B7">
            <w:pPr>
              <w:rPr>
                <w:rFonts w:ascii="Tahoma" w:hAnsi="Tahoma"/>
                <w:b/>
                <w:szCs w:val="22"/>
              </w:rPr>
            </w:pPr>
            <w:r>
              <w:rPr>
                <w:rFonts w:ascii="Tahoma" w:hAnsi="Tahoma"/>
                <w:b/>
                <w:szCs w:val="22"/>
              </w:rPr>
              <w:t>Task two</w:t>
            </w:r>
            <w:r w:rsidR="00680A32">
              <w:rPr>
                <w:rFonts w:ascii="Tahoma" w:hAnsi="Tahoma"/>
                <w:b/>
                <w:szCs w:val="22"/>
              </w:rPr>
              <w:t xml:space="preserve"> - </w:t>
            </w:r>
            <w:r w:rsidR="00524933">
              <w:rPr>
                <w:rFonts w:ascii="Tahoma" w:hAnsi="Tahoma"/>
                <w:b/>
                <w:szCs w:val="22"/>
              </w:rPr>
              <w:t>Update Software</w:t>
            </w:r>
          </w:p>
          <w:p w:rsidR="00680A32" w:rsidRDefault="00680A32" w:rsidP="00680A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Reboot FLOW1SRV</w:t>
            </w:r>
          </w:p>
          <w:p w:rsidR="00680A32" w:rsidRDefault="00680A32" w:rsidP="00680A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Run the following installer file: </w:t>
            </w:r>
            <w:hyperlink r:id="rId7" w:history="1">
              <w:r w:rsidRPr="00680A32">
                <w:rPr>
                  <w:rStyle w:val="Hyperlink"/>
                  <w:rFonts w:ascii="Arial" w:hAnsi="Arial" w:cs="Arial"/>
                  <w:sz w:val="20"/>
                  <w:szCs w:val="22"/>
                </w:rPr>
                <w:t>\\flow1srv\c$\Users\kcambridge\Downloads\</w:t>
              </w:r>
              <w:r w:rsidRPr="00680A32">
                <w:rPr>
                  <w:rStyle w:val="Hyperlink"/>
                </w:rPr>
                <w:t xml:space="preserve"> </w:t>
              </w:r>
              <w:r w:rsidRPr="00680A32">
                <w:rPr>
                  <w:rStyle w:val="Hyperlink"/>
                  <w:rFonts w:ascii="Arial" w:hAnsi="Arial" w:cs="Arial"/>
                  <w:sz w:val="20"/>
                  <w:szCs w:val="22"/>
                </w:rPr>
                <w:t>SQLServer2012SP1-KB2674319-x64-ENU.exe</w:t>
              </w:r>
            </w:hyperlink>
          </w:p>
          <w:p w:rsidR="00680A32" w:rsidRPr="00680A32" w:rsidRDefault="00680A32" w:rsidP="00680A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Verify SSIS package execution by running </w:t>
            </w:r>
            <w:r w:rsidR="009A6B08">
              <w:rPr>
                <w:rFonts w:ascii="Arial" w:hAnsi="Arial" w:cs="Arial"/>
                <w:sz w:val="20"/>
                <w:szCs w:val="22"/>
              </w:rPr>
              <w:t xml:space="preserve">the </w:t>
            </w:r>
            <w:r>
              <w:rPr>
                <w:rFonts w:ascii="Arial" w:hAnsi="Arial" w:cs="Arial"/>
                <w:sz w:val="20"/>
                <w:szCs w:val="22"/>
              </w:rPr>
              <w:t>CRM Local Sync scheduled task</w:t>
            </w:r>
          </w:p>
        </w:tc>
      </w:tr>
    </w:tbl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tbl>
      <w:tblPr>
        <w:tblStyle w:val="TableGrid"/>
        <w:tblW w:w="0" w:type="auto"/>
        <w:tblLayout w:type="fixed"/>
        <w:tblLook w:val="04A0"/>
      </w:tblPr>
      <w:tblGrid>
        <w:gridCol w:w="10173"/>
      </w:tblGrid>
      <w:tr w:rsidR="00680A32" w:rsidRPr="00344CFD" w:rsidTr="000157B7">
        <w:tc>
          <w:tcPr>
            <w:tcW w:w="10173" w:type="dxa"/>
          </w:tcPr>
          <w:p w:rsidR="00680A32" w:rsidRPr="00344CFD" w:rsidRDefault="00680A32" w:rsidP="000157B7">
            <w:pPr>
              <w:pStyle w:val="BodyText3"/>
              <w:jc w:val="center"/>
              <w:rPr>
                <w:b/>
                <w:sz w:val="24"/>
                <w:szCs w:val="24"/>
              </w:rPr>
            </w:pPr>
            <w:r>
              <w:br w:type="page"/>
            </w:r>
            <w:r>
              <w:rPr>
                <w:b/>
                <w:sz w:val="24"/>
                <w:szCs w:val="24"/>
              </w:rPr>
              <w:t xml:space="preserve">Rollback Plan </w:t>
            </w:r>
          </w:p>
        </w:tc>
      </w:tr>
      <w:tr w:rsidR="00680A32" w:rsidTr="000157B7">
        <w:trPr>
          <w:trHeight w:val="2297"/>
        </w:trPr>
        <w:tc>
          <w:tcPr>
            <w:tcW w:w="10173" w:type="dxa"/>
          </w:tcPr>
          <w:p w:rsidR="00680A32" w:rsidRPr="00DC2029" w:rsidRDefault="00F30604" w:rsidP="000157B7">
            <w:pPr>
              <w:rPr>
                <w:rFonts w:ascii="Tahoma" w:hAnsi="Tahoma"/>
                <w:b/>
                <w:szCs w:val="22"/>
              </w:rPr>
            </w:pPr>
            <w:r>
              <w:rPr>
                <w:rFonts w:ascii="Tahoma" w:hAnsi="Tahoma"/>
                <w:b/>
                <w:szCs w:val="22"/>
              </w:rPr>
              <w:t>Restore snapshot of FLOW1SRV</w:t>
            </w:r>
          </w:p>
          <w:p w:rsidR="00680A32" w:rsidRPr="00586F3F" w:rsidRDefault="00680A32" w:rsidP="00524933">
            <w:pPr>
              <w:pStyle w:val="ListParagraph"/>
              <w:rPr>
                <w:rFonts w:ascii="Arial" w:hAnsi="Arial" w:cs="Arial"/>
                <w:szCs w:val="22"/>
              </w:rPr>
            </w:pPr>
          </w:p>
        </w:tc>
      </w:tr>
    </w:tbl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</w:pPr>
    </w:p>
    <w:p w:rsidR="00680A32" w:rsidRDefault="00680A32" w:rsidP="00680A32">
      <w:pPr>
        <w:pStyle w:val="BodyText3"/>
        <w:rPr>
          <w:sz w:val="20"/>
          <w:szCs w:val="20"/>
        </w:rPr>
      </w:pPr>
      <w:r>
        <w:rPr>
          <w:sz w:val="20"/>
          <w:szCs w:val="20"/>
        </w:rPr>
        <w:t>The undersigned have approved the procedures that are described herein. No changes shall be made without the approval of the COLUMBUS</w:t>
      </w:r>
      <w:r>
        <w:t xml:space="preserve">, </w:t>
      </w:r>
      <w:r>
        <w:rPr>
          <w:sz w:val="20"/>
          <w:szCs w:val="20"/>
        </w:rPr>
        <w:t>Approving Officer, and Customer Approving Representatives.</w:t>
      </w:r>
    </w:p>
    <w:p w:rsidR="00680A32" w:rsidRDefault="00680A32" w:rsidP="00680A32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3660"/>
        <w:gridCol w:w="3270"/>
        <w:gridCol w:w="1980"/>
        <w:gridCol w:w="2070"/>
      </w:tblGrid>
      <w:tr w:rsidR="00680A32" w:rsidTr="000157B7">
        <w:trPr>
          <w:trHeight w:hRule="exact" w:val="440"/>
        </w:trPr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ind w:left="702" w:hanging="70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Customer Approving  Representative:    </w:t>
            </w:r>
          </w:p>
          <w:p w:rsidR="00680A32" w:rsidRDefault="00524933" w:rsidP="000157B7">
            <w:pPr>
              <w:ind w:left="702" w:hanging="702"/>
              <w:rPr>
                <w:rFonts w:ascii="Arial" w:hAnsi="Arial" w:cs="Arial"/>
                <w:b/>
                <w:bCs/>
              </w:rPr>
            </w:pPr>
            <w:bookmarkStart w:id="7" w:name="ATTMgrLast"/>
            <w:r>
              <w:rPr>
                <w:rFonts w:ascii="Arial" w:hAnsi="Arial" w:cs="Arial"/>
                <w:b/>
                <w:bCs/>
              </w:rPr>
              <w:t>Myron Marshall</w:t>
            </w:r>
            <w:r w:rsidR="00653287">
              <w:rPr>
                <w:rFonts w:ascii="Arial" w:hAnsi="Arial" w:cs="Arial"/>
                <w:b/>
                <w:bCs/>
              </w:rPr>
              <w:fldChar w:fldCharType="begin"/>
            </w:r>
            <w:r w:rsidR="00680A32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="00653287">
              <w:rPr>
                <w:rFonts w:ascii="Arial" w:hAnsi="Arial" w:cs="Arial"/>
                <w:b/>
                <w:bCs/>
              </w:rPr>
              <w:fldChar w:fldCharType="end"/>
            </w:r>
            <w:bookmarkEnd w:id="7"/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Title: </w:t>
            </w:r>
          </w:p>
          <w:p w:rsidR="00680A32" w:rsidRDefault="00524933" w:rsidP="00524933">
            <w:pPr>
              <w:rPr>
                <w:rFonts w:ascii="Arial" w:hAnsi="Arial" w:cs="Arial"/>
                <w:b/>
                <w:bCs/>
              </w:rPr>
            </w:pPr>
            <w:bookmarkStart w:id="8" w:name="ATTMgrTitle"/>
            <w:r w:rsidRPr="00524933">
              <w:rPr>
                <w:rFonts w:ascii="Arial" w:hAnsi="Arial" w:cs="Arial"/>
                <w:b/>
                <w:bCs/>
              </w:rPr>
              <w:t xml:space="preserve">Assistant Manager - </w:t>
            </w:r>
            <w:r>
              <w:rPr>
                <w:rFonts w:ascii="Arial" w:hAnsi="Arial" w:cs="Arial"/>
                <w:b/>
                <w:bCs/>
              </w:rPr>
              <w:t>IT</w:t>
            </w:r>
            <w:r w:rsidR="00653287">
              <w:rPr>
                <w:rFonts w:ascii="Arial" w:hAnsi="Arial" w:cs="Arial"/>
                <w:b/>
                <w:bCs/>
              </w:rPr>
              <w:fldChar w:fldCharType="begin"/>
            </w:r>
            <w:r w:rsidR="00680A32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="00653287">
              <w:rPr>
                <w:rFonts w:ascii="Arial" w:hAnsi="Arial" w:cs="Arial"/>
                <w:b/>
                <w:bCs/>
              </w:rPr>
              <w:fldChar w:fldCharType="end"/>
            </w:r>
            <w:bookmarkEnd w:id="8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ind w:right="-180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Phone: </w:t>
            </w:r>
          </w:p>
          <w:bookmarkStart w:id="9" w:name="ATTMgrWork"/>
          <w:p w:rsidR="00680A32" w:rsidRDefault="00653287" w:rsidP="000157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 w:rsidR="00680A32"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9"/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ind w:right="-18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  <w:bookmarkStart w:id="10" w:name="ATTMgrDate"/>
          <w:p w:rsidR="00680A32" w:rsidRDefault="00653287" w:rsidP="000157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 w:rsidR="00680A32"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0"/>
          </w:p>
        </w:tc>
      </w:tr>
    </w:tbl>
    <w:p w:rsidR="00680A32" w:rsidRDefault="00680A32" w:rsidP="00680A32">
      <w:pPr>
        <w:rPr>
          <w:rFonts w:ascii="Arial" w:hAnsi="Arial" w:cs="Arial"/>
          <w:sz w:val="16"/>
          <w:szCs w:val="16"/>
        </w:rPr>
      </w:pPr>
    </w:p>
    <w:tbl>
      <w:tblPr>
        <w:tblW w:w="10980" w:type="dxa"/>
        <w:tblInd w:w="108" w:type="dxa"/>
        <w:tblLayout w:type="fixed"/>
        <w:tblLook w:val="0000"/>
      </w:tblPr>
      <w:tblGrid>
        <w:gridCol w:w="3660"/>
        <w:gridCol w:w="3270"/>
        <w:gridCol w:w="1980"/>
        <w:gridCol w:w="2070"/>
      </w:tblGrid>
      <w:tr w:rsidR="00680A32" w:rsidTr="000157B7">
        <w:trPr>
          <w:trHeight w:hRule="exact" w:val="440"/>
        </w:trPr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ind w:left="702" w:hanging="70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COLUMBUS Approving Officer:</w:t>
            </w:r>
          </w:p>
          <w:p w:rsidR="00680A32" w:rsidRDefault="00524933" w:rsidP="000157B7">
            <w:pPr>
              <w:pStyle w:val="Heading6"/>
            </w:pPr>
            <w:r>
              <w:t>Myron Marshall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Title:</w:t>
            </w:r>
          </w:p>
          <w:p w:rsidR="00680A32" w:rsidRDefault="00524933" w:rsidP="000157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Assistant Manager - IT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ind w:right="-18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Phone:</w:t>
            </w:r>
          </w:p>
          <w:p w:rsidR="00680A32" w:rsidRDefault="00680A32" w:rsidP="000157B7">
            <w:pPr>
              <w:ind w:right="-180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ind w:right="-18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  <w:bookmarkStart w:id="11" w:name="Text269"/>
          <w:p w:rsidR="00680A32" w:rsidRDefault="00653287" w:rsidP="000157B7">
            <w:pPr>
              <w:ind w:right="-180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 w:rsidR="00680A32"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1"/>
          </w:p>
        </w:tc>
      </w:tr>
      <w:tr w:rsidR="00680A32" w:rsidTr="000157B7">
        <w:trPr>
          <w:trHeight w:hRule="exact" w:val="440"/>
        </w:trPr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ind w:left="702" w:hanging="70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COLUMBUS  Person  Performing work:</w:t>
            </w:r>
          </w:p>
          <w:bookmarkStart w:id="12" w:name="EngineerFirst"/>
          <w:p w:rsidR="00680A32" w:rsidRDefault="00653287" w:rsidP="000157B7">
            <w:pPr>
              <w:ind w:left="702" w:hanging="70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 w:rsidR="00680A32"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Start w:id="13" w:name="EngineerLast"/>
            <w:bookmarkEnd w:id="12"/>
            <w:r w:rsidR="00680A3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fldChar w:fldCharType="begin"/>
            </w:r>
            <w:r w:rsidR="00680A32"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3"/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Title:</w:t>
            </w:r>
          </w:p>
          <w:bookmarkStart w:id="14" w:name="EngineerTitle"/>
          <w:p w:rsidR="00680A32" w:rsidRDefault="00653287" w:rsidP="000157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 w:rsidR="00680A32"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4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ind w:right="-18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Phone:</w:t>
            </w:r>
          </w:p>
          <w:bookmarkStart w:id="15" w:name="EngineerWork"/>
          <w:p w:rsidR="00680A32" w:rsidRDefault="00653287" w:rsidP="000157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 w:rsidR="00680A32"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5"/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A32" w:rsidRDefault="00680A32" w:rsidP="000157B7">
            <w:pPr>
              <w:ind w:right="-18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  <w:bookmarkStart w:id="16" w:name="EngineerDate"/>
          <w:p w:rsidR="00680A32" w:rsidRDefault="00653287" w:rsidP="000157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 w:rsidR="00680A32"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6"/>
          </w:p>
        </w:tc>
      </w:tr>
    </w:tbl>
    <w:p w:rsidR="00680A32" w:rsidRDefault="00680A32" w:rsidP="00680A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680A32" w:rsidRDefault="00680A32" w:rsidP="00680A32">
      <w:pPr>
        <w:rPr>
          <w:rFonts w:ascii="Arial" w:hAnsi="Arial" w:cs="Arial"/>
          <w:b/>
          <w:bCs/>
          <w:sz w:val="24"/>
          <w:szCs w:val="24"/>
        </w:rPr>
      </w:pPr>
    </w:p>
    <w:p w:rsidR="00680A32" w:rsidRDefault="00680A32" w:rsidP="00680A32">
      <w:pPr>
        <w:jc w:val="center"/>
        <w:outlineLvl w:val="0"/>
        <w:rPr>
          <w:ins w:id="17" w:author="Alex B. Luck" w:date="2002-02-14T08:28:00Z"/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METHOD OF PROCEDURE - CHECK LIST OF PERTINENT ITEMS</w:t>
      </w:r>
    </w:p>
    <w:p w:rsidR="00680A32" w:rsidRDefault="00680A32" w:rsidP="00680A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**The following checklist shall be reviewed, completed, and signed before the maintenance activity by the Columbus charge/Lead and the Customer representative.</w:t>
      </w:r>
    </w:p>
    <w:p w:rsidR="00680A32" w:rsidRDefault="00680A32" w:rsidP="00680A32">
      <w:pPr>
        <w:jc w:val="center"/>
        <w:rPr>
          <w:rFonts w:ascii="Arial" w:hAnsi="Arial" w:cs="Arial"/>
          <w:sz w:val="8"/>
          <w:szCs w:val="8"/>
        </w:rPr>
      </w:pPr>
    </w:p>
    <w:p w:rsidR="00680A32" w:rsidRDefault="00680A32" w:rsidP="00680A32">
      <w:pPr>
        <w:tabs>
          <w:tab w:val="right" w:pos="4140"/>
          <w:tab w:val="left" w:pos="4320"/>
          <w:tab w:val="right" w:pos="7200"/>
          <w:tab w:val="left" w:pos="7380"/>
          <w:tab w:val="right" w:pos="10260"/>
        </w:tabs>
        <w:rPr>
          <w:rFonts w:ascii="Arial" w:hAnsi="Arial" w:cs="Arial"/>
          <w:sz w:val="8"/>
          <w:szCs w:val="8"/>
        </w:rPr>
      </w:pPr>
    </w:p>
    <w:tbl>
      <w:tblPr>
        <w:tblW w:w="10206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7488"/>
        <w:gridCol w:w="2718"/>
      </w:tblGrid>
      <w:tr w:rsidR="00680A32" w:rsidRPr="00BC67C7" w:rsidTr="000157B7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680A32" w:rsidRPr="00BC67C7" w:rsidRDefault="00680A32" w:rsidP="000157B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67C7">
              <w:rPr>
                <w:rFonts w:ascii="Arial" w:hAnsi="Arial" w:cs="Arial"/>
                <w:b/>
                <w:sz w:val="24"/>
                <w:szCs w:val="24"/>
              </w:rPr>
              <w:t>Items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680A32" w:rsidRPr="00BC67C7" w:rsidRDefault="00680A32" w:rsidP="000157B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67C7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680A32" w:rsidTr="000157B7">
        <w:tc>
          <w:tcPr>
            <w:tcW w:w="748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Logistics of maintenance discussed 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jc w:val="center"/>
              <w:rPr>
                <w:rFonts w:ascii="Arial" w:hAnsi="Arial" w:cs="Arial"/>
              </w:rPr>
            </w:pPr>
            <w:r w:rsidRPr="00253E1A">
              <w:rPr>
                <w:rFonts w:ascii="Arial" w:hAnsi="Arial" w:cs="Arial"/>
                <w:b/>
                <w:u w:val="single"/>
              </w:rPr>
              <w:t xml:space="preserve">Y </w:t>
            </w:r>
            <w:r>
              <w:rPr>
                <w:rFonts w:ascii="Arial" w:hAnsi="Arial" w:cs="Arial"/>
              </w:rPr>
              <w:t xml:space="preserve"> N  NA</w:t>
            </w:r>
          </w:p>
        </w:tc>
      </w:tr>
      <w:tr w:rsidR="00680A32" w:rsidTr="000157B7"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MOP written/approved.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jc w:val="center"/>
              <w:rPr>
                <w:rFonts w:ascii="Arial" w:hAnsi="Arial" w:cs="Arial"/>
              </w:rPr>
            </w:pPr>
            <w:r w:rsidRPr="00253E1A">
              <w:rPr>
                <w:rFonts w:ascii="Arial" w:hAnsi="Arial" w:cs="Arial"/>
                <w:b/>
                <w:u w:val="single"/>
              </w:rPr>
              <w:t xml:space="preserve">Y </w:t>
            </w:r>
            <w:r>
              <w:rPr>
                <w:rFonts w:ascii="Arial" w:hAnsi="Arial" w:cs="Arial"/>
              </w:rPr>
              <w:t xml:space="preserve"> N  NA</w:t>
            </w:r>
          </w:p>
        </w:tc>
      </w:tr>
      <w:tr w:rsidR="00680A32" w:rsidTr="000157B7"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outage scheduled and service impact communicated to ALL stakeholders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jc w:val="center"/>
              <w:rPr>
                <w:rFonts w:ascii="Arial" w:hAnsi="Arial" w:cs="Arial"/>
              </w:rPr>
            </w:pPr>
            <w:r w:rsidRPr="00253E1A">
              <w:rPr>
                <w:rFonts w:ascii="Arial" w:hAnsi="Arial" w:cs="Arial"/>
                <w:b/>
                <w:u w:val="single"/>
              </w:rPr>
              <w:t xml:space="preserve">Y </w:t>
            </w:r>
            <w:r>
              <w:rPr>
                <w:rFonts w:ascii="Arial" w:hAnsi="Arial" w:cs="Arial"/>
              </w:rPr>
              <w:t xml:space="preserve"> N  NA</w:t>
            </w:r>
          </w:p>
        </w:tc>
      </w:tr>
      <w:tr w:rsidR="00680A32" w:rsidTr="000157B7"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Emergency contact list available 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jc w:val="center"/>
              <w:rPr>
                <w:rFonts w:ascii="Arial" w:hAnsi="Arial" w:cs="Arial"/>
              </w:rPr>
            </w:pPr>
            <w:r w:rsidRPr="00253E1A">
              <w:rPr>
                <w:rFonts w:ascii="Arial" w:hAnsi="Arial" w:cs="Arial"/>
                <w:b/>
                <w:u w:val="single"/>
              </w:rPr>
              <w:t xml:space="preserve">Y </w:t>
            </w:r>
            <w:r>
              <w:rPr>
                <w:rFonts w:ascii="Arial" w:hAnsi="Arial" w:cs="Arial"/>
              </w:rPr>
              <w:t xml:space="preserve"> N  NA</w:t>
            </w:r>
          </w:p>
        </w:tc>
      </w:tr>
      <w:tr w:rsidR="00680A32" w:rsidTr="000157B7"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actions to be taken in the event that unusual conditions occur. If service affecting, call NOC and follow prescribed  Outage management process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jc w:val="center"/>
              <w:rPr>
                <w:rFonts w:ascii="Arial" w:hAnsi="Arial" w:cs="Arial"/>
              </w:rPr>
            </w:pPr>
            <w:r w:rsidRPr="00253E1A">
              <w:rPr>
                <w:rFonts w:ascii="Arial" w:hAnsi="Arial" w:cs="Arial"/>
                <w:b/>
                <w:u w:val="single"/>
              </w:rPr>
              <w:t>Y</w:t>
            </w:r>
            <w:r>
              <w:rPr>
                <w:rFonts w:ascii="Arial" w:hAnsi="Arial" w:cs="Arial"/>
              </w:rPr>
              <w:t xml:space="preserve">  N  NA</w:t>
            </w:r>
          </w:p>
        </w:tc>
      </w:tr>
      <w:tr w:rsidR="00680A32" w:rsidTr="000157B7"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configurations saved. 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  N  NA</w:t>
            </w:r>
          </w:p>
        </w:tc>
      </w:tr>
    </w:tbl>
    <w:p w:rsidR="00680A32" w:rsidRPr="00344CFD" w:rsidRDefault="00680A32" w:rsidP="00680A32">
      <w:pPr>
        <w:tabs>
          <w:tab w:val="right" w:pos="4140"/>
          <w:tab w:val="left" w:pos="4320"/>
          <w:tab w:val="right" w:pos="7200"/>
          <w:tab w:val="left" w:pos="7380"/>
          <w:tab w:val="right" w:pos="10260"/>
        </w:tabs>
        <w:rPr>
          <w:rFonts w:ascii="Arial" w:hAnsi="Arial" w:cs="Arial"/>
        </w:rPr>
      </w:pPr>
    </w:p>
    <w:p w:rsidR="00680A32" w:rsidRDefault="00680A32" w:rsidP="00680A32">
      <w:pPr>
        <w:rPr>
          <w:rFonts w:ascii="Courier New" w:hAnsi="Courier New" w:cs="Courier New"/>
          <w:b/>
          <w:bCs/>
          <w:sz w:val="16"/>
          <w:szCs w:val="16"/>
        </w:rPr>
      </w:pPr>
    </w:p>
    <w:p w:rsidR="00680A32" w:rsidRDefault="00680A32" w:rsidP="00680A32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:rsidR="00680A32" w:rsidRDefault="00680A32" w:rsidP="00680A32">
      <w:pPr>
        <w:rPr>
          <w:rFonts w:ascii="Arial" w:hAnsi="Arial" w:cs="Arial"/>
          <w:b/>
          <w:bCs/>
          <w:sz w:val="16"/>
          <w:szCs w:val="16"/>
          <w:u w:val="single"/>
        </w:rPr>
      </w:pPr>
    </w:p>
    <w:tbl>
      <w:tblPr>
        <w:tblpPr w:leftFromText="180" w:rightFromText="180" w:vertAnchor="text" w:tblpY="1"/>
        <w:tblOverlap w:val="never"/>
        <w:tblW w:w="110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718"/>
        <w:gridCol w:w="2520"/>
        <w:gridCol w:w="3060"/>
        <w:gridCol w:w="2790"/>
      </w:tblGrid>
      <w:tr w:rsidR="00680A32" w:rsidTr="000157B7">
        <w:tc>
          <w:tcPr>
            <w:tcW w:w="5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Pr="00C30AE2" w:rsidRDefault="00680A32" w:rsidP="000157B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C30AE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Escalation list for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COLUMBUS</w:t>
            </w:r>
            <w:r w:rsidRPr="00C30AE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</w:tc>
        <w:tc>
          <w:tcPr>
            <w:tcW w:w="5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C30AE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Escalation list for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Vendor /</w:t>
            </w:r>
            <w:r w:rsidRPr="00C30AE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Customer:</w:t>
            </w:r>
          </w:p>
        </w:tc>
      </w:tr>
      <w:tr w:rsidR="00680A32" w:rsidTr="000157B7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Pr="00B9652D" w:rsidRDefault="00524933" w:rsidP="000157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Kareem Cambridge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524933" w:rsidP="000157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2242290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Pr="00E546BD" w:rsidRDefault="00680A32" w:rsidP="000157B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Pr="004C2EF9" w:rsidRDefault="00680A32" w:rsidP="000157B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80A32" w:rsidTr="000157B7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Pr="00745BBD" w:rsidRDefault="00524933" w:rsidP="000157B7">
            <w:pPr>
              <w:pStyle w:val="Heading3"/>
            </w:pPr>
            <w:r>
              <w:t>Myron Marshall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Pr="001F68C1" w:rsidRDefault="009A6B08" w:rsidP="000157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2242287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Pr="00E7577E" w:rsidRDefault="00680A32" w:rsidP="000157B7">
            <w:pPr>
              <w:rPr>
                <w:rFonts w:ascii="Arial" w:hAnsi="Arial"/>
                <w:b/>
              </w:rPr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Pr="00BC67C7" w:rsidRDefault="00680A32" w:rsidP="000157B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80A32" w:rsidTr="000157B7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Pr="00117666" w:rsidRDefault="00680A32" w:rsidP="000157B7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Pr="001F68C1" w:rsidRDefault="00680A32" w:rsidP="000157B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80A32" w:rsidTr="000157B7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Pr="007B48F2" w:rsidRDefault="00680A32" w:rsidP="000157B7">
            <w:pPr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pStyle w:val="Heading3"/>
              <w:rPr>
                <w:u w:val="single"/>
              </w:rPr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680A32" w:rsidTr="000157B7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Pr="007B48F2" w:rsidRDefault="00680A32" w:rsidP="000157B7">
            <w:pPr>
              <w:pStyle w:val="Heading3"/>
              <w:rPr>
                <w:u w:val="single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Pr="001F68C1" w:rsidRDefault="00680A32" w:rsidP="000157B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Pr="00AA66F9" w:rsidRDefault="00680A32" w:rsidP="000157B7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Pr="00BC67C7" w:rsidRDefault="00680A32" w:rsidP="000157B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80A32" w:rsidTr="000157B7"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Pr="00AA66F9" w:rsidRDefault="00680A32" w:rsidP="000157B7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A32" w:rsidRDefault="00680A32" w:rsidP="000157B7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80A32" w:rsidRPr="006646C1" w:rsidRDefault="00680A32" w:rsidP="00680A32">
      <w:pPr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ascii="Arial" w:hAnsi="Arial" w:cs="Arial"/>
          <w:b/>
          <w:bCs/>
          <w:sz w:val="16"/>
          <w:szCs w:val="16"/>
          <w:u w:val="single"/>
        </w:rPr>
        <w:br w:type="textWrapping" w:clear="all"/>
      </w:r>
    </w:p>
    <w:p w:rsidR="004C5693" w:rsidRDefault="004C5693"/>
    <w:sectPr w:rsidR="004C5693" w:rsidSect="0038705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76" w:right="720" w:bottom="792" w:left="720" w:header="360" w:footer="43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D5A" w:rsidRDefault="009D7D5A" w:rsidP="002F2A11">
      <w:r>
        <w:separator/>
      </w:r>
    </w:p>
  </w:endnote>
  <w:endnote w:type="continuationSeparator" w:id="1">
    <w:p w:rsidR="009D7D5A" w:rsidRDefault="009D7D5A" w:rsidP="002F2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7AE" w:rsidRDefault="00524933">
    <w:pPr>
      <w:pStyle w:val="Footer"/>
    </w:pPr>
    <w:r>
      <w:rPr>
        <w:rFonts w:ascii="Arial" w:hAnsi="Arial" w:cs="Arial"/>
      </w:rPr>
      <w:t xml:space="preserve">Page </w:t>
    </w:r>
    <w:r w:rsidR="00653287">
      <w:rPr>
        <w:rFonts w:ascii="Arial" w:hAnsi="Arial" w:cs="Arial"/>
        <w:b/>
        <w:bCs/>
        <w:sz w:val="24"/>
        <w:szCs w:val="24"/>
      </w:rPr>
      <w:fldChar w:fldCharType="begin"/>
    </w:r>
    <w:r>
      <w:rPr>
        <w:rFonts w:ascii="Arial" w:hAnsi="Arial" w:cs="Arial"/>
        <w:b/>
        <w:bCs/>
        <w:sz w:val="24"/>
        <w:szCs w:val="24"/>
      </w:rPr>
      <w:instrText xml:space="preserve"> PAGE  \* MERGEFORMAT </w:instrText>
    </w:r>
    <w:r w:rsidR="00653287">
      <w:rPr>
        <w:rFonts w:ascii="Arial" w:hAnsi="Arial" w:cs="Arial"/>
        <w:b/>
        <w:bCs/>
        <w:sz w:val="24"/>
        <w:szCs w:val="24"/>
      </w:rPr>
      <w:fldChar w:fldCharType="separate"/>
    </w:r>
    <w:r w:rsidR="00791B56">
      <w:rPr>
        <w:rFonts w:ascii="Arial" w:hAnsi="Arial" w:cs="Arial"/>
        <w:b/>
        <w:bCs/>
        <w:noProof/>
        <w:sz w:val="24"/>
        <w:szCs w:val="24"/>
      </w:rPr>
      <w:t>2</w:t>
    </w:r>
    <w:r w:rsidR="00653287">
      <w:rPr>
        <w:rFonts w:ascii="Arial" w:hAnsi="Arial" w:cs="Arial"/>
        <w:b/>
        <w:bCs/>
        <w:sz w:val="24"/>
        <w:szCs w:val="24"/>
      </w:rPr>
      <w:fldChar w:fldCharType="end"/>
    </w:r>
    <w:r>
      <w:rPr>
        <w:rFonts w:ascii="Arial" w:hAnsi="Arial" w:cs="Arial"/>
      </w:rPr>
      <w:t xml:space="preserve"> of </w:t>
    </w:r>
    <w:r w:rsidR="00653287">
      <w:rPr>
        <w:rStyle w:val="PageNumber"/>
        <w:b/>
        <w:bCs/>
        <w:sz w:val="24"/>
      </w:rPr>
      <w:fldChar w:fldCharType="begin"/>
    </w:r>
    <w:r>
      <w:rPr>
        <w:rStyle w:val="PageNumber"/>
        <w:b/>
        <w:bCs/>
        <w:sz w:val="24"/>
      </w:rPr>
      <w:instrText xml:space="preserve"> NUMPAGES </w:instrText>
    </w:r>
    <w:r w:rsidR="00653287">
      <w:rPr>
        <w:rStyle w:val="PageNumber"/>
        <w:b/>
        <w:bCs/>
        <w:sz w:val="24"/>
      </w:rPr>
      <w:fldChar w:fldCharType="separate"/>
    </w:r>
    <w:r w:rsidR="00791B56">
      <w:rPr>
        <w:rStyle w:val="PageNumber"/>
        <w:b/>
        <w:bCs/>
        <w:noProof/>
        <w:sz w:val="24"/>
      </w:rPr>
      <w:t>3</w:t>
    </w:r>
    <w:r w:rsidR="00653287">
      <w:rPr>
        <w:rStyle w:val="PageNumber"/>
        <w:b/>
        <w:bCs/>
        <w:sz w:val="24"/>
      </w:rPr>
      <w:fldChar w:fldCharType="end"/>
    </w:r>
    <w:r>
      <w:rPr>
        <w:rFonts w:ascii="Arial" w:hAnsi="Arial" w:cs="Arial"/>
      </w:rPr>
      <w:t xml:space="preserve"> pages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7AE" w:rsidRDefault="00524933">
    <w:pPr>
      <w:pStyle w:val="Footer"/>
    </w:pPr>
    <w:r>
      <w:rPr>
        <w:rFonts w:ascii="Arial" w:hAnsi="Arial" w:cs="Arial"/>
      </w:rPr>
      <w:t xml:space="preserve">Page </w:t>
    </w:r>
    <w:r w:rsidR="00653287">
      <w:rPr>
        <w:rFonts w:ascii="Arial" w:hAnsi="Arial" w:cs="Arial"/>
        <w:b/>
        <w:bCs/>
        <w:sz w:val="24"/>
        <w:szCs w:val="24"/>
      </w:rPr>
      <w:fldChar w:fldCharType="begin"/>
    </w:r>
    <w:r>
      <w:rPr>
        <w:rFonts w:ascii="Arial" w:hAnsi="Arial" w:cs="Arial"/>
        <w:b/>
        <w:bCs/>
        <w:sz w:val="24"/>
        <w:szCs w:val="24"/>
      </w:rPr>
      <w:instrText xml:space="preserve"> PAGE  \* MERGEFORMAT </w:instrText>
    </w:r>
    <w:r w:rsidR="00653287">
      <w:rPr>
        <w:rFonts w:ascii="Arial" w:hAnsi="Arial" w:cs="Arial"/>
        <w:b/>
        <w:bCs/>
        <w:sz w:val="24"/>
        <w:szCs w:val="24"/>
      </w:rPr>
      <w:fldChar w:fldCharType="separate"/>
    </w:r>
    <w:r w:rsidR="00791B56">
      <w:rPr>
        <w:rFonts w:ascii="Arial" w:hAnsi="Arial" w:cs="Arial"/>
        <w:b/>
        <w:bCs/>
        <w:noProof/>
        <w:sz w:val="24"/>
        <w:szCs w:val="24"/>
      </w:rPr>
      <w:t>1</w:t>
    </w:r>
    <w:r w:rsidR="00653287">
      <w:rPr>
        <w:rFonts w:ascii="Arial" w:hAnsi="Arial" w:cs="Arial"/>
        <w:b/>
        <w:bCs/>
        <w:sz w:val="24"/>
        <w:szCs w:val="24"/>
      </w:rPr>
      <w:fldChar w:fldCharType="end"/>
    </w:r>
    <w:r>
      <w:rPr>
        <w:rFonts w:ascii="Arial" w:hAnsi="Arial" w:cs="Arial"/>
      </w:rPr>
      <w:t xml:space="preserve"> of </w:t>
    </w:r>
    <w:r w:rsidR="00653287">
      <w:rPr>
        <w:rStyle w:val="PageNumber"/>
        <w:b/>
        <w:bCs/>
        <w:sz w:val="24"/>
      </w:rPr>
      <w:fldChar w:fldCharType="begin"/>
    </w:r>
    <w:r>
      <w:rPr>
        <w:rStyle w:val="PageNumber"/>
        <w:b/>
        <w:bCs/>
        <w:sz w:val="24"/>
      </w:rPr>
      <w:instrText xml:space="preserve"> NUMPAGES </w:instrText>
    </w:r>
    <w:r w:rsidR="00653287">
      <w:rPr>
        <w:rStyle w:val="PageNumber"/>
        <w:b/>
        <w:bCs/>
        <w:sz w:val="24"/>
      </w:rPr>
      <w:fldChar w:fldCharType="separate"/>
    </w:r>
    <w:r w:rsidR="00791B56">
      <w:rPr>
        <w:rStyle w:val="PageNumber"/>
        <w:b/>
        <w:bCs/>
        <w:noProof/>
        <w:sz w:val="24"/>
      </w:rPr>
      <w:t>3</w:t>
    </w:r>
    <w:r w:rsidR="00653287">
      <w:rPr>
        <w:rStyle w:val="PageNumber"/>
        <w:b/>
        <w:bCs/>
        <w:sz w:val="24"/>
      </w:rPr>
      <w:fldChar w:fldCharType="end"/>
    </w:r>
    <w:r>
      <w:rPr>
        <w:rFonts w:ascii="Arial" w:hAnsi="Arial" w:cs="Arial"/>
      </w:rPr>
      <w:t xml:space="preserve"> pages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D5A" w:rsidRDefault="009D7D5A" w:rsidP="002F2A11">
      <w:r>
        <w:separator/>
      </w:r>
    </w:p>
  </w:footnote>
  <w:footnote w:type="continuationSeparator" w:id="1">
    <w:p w:rsidR="009D7D5A" w:rsidRDefault="009D7D5A" w:rsidP="002F2A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15" w:type="dxa"/>
      <w:tblInd w:w="108" w:type="dxa"/>
      <w:tblLayout w:type="fixed"/>
      <w:tblLook w:val="0000"/>
    </w:tblPr>
    <w:tblGrid>
      <w:gridCol w:w="2970"/>
      <w:gridCol w:w="5940"/>
      <w:gridCol w:w="2005"/>
    </w:tblGrid>
    <w:tr w:rsidR="00F347AE" w:rsidTr="00387051">
      <w:trPr>
        <w:trHeight w:val="900"/>
      </w:trPr>
      <w:tc>
        <w:tcPr>
          <w:tcW w:w="2970" w:type="dxa"/>
        </w:tcPr>
        <w:p w:rsidR="00F347AE" w:rsidRDefault="00524933">
          <w:pPr>
            <w:pStyle w:val="Header"/>
            <w:tabs>
              <w:tab w:val="clear" w:pos="4320"/>
              <w:tab w:val="clear" w:pos="8640"/>
            </w:tabs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1546860" cy="480060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 l="7733" t="10638" r="8505" b="9929"/>
                        <a:stretch/>
                      </pic:blipFill>
                      <pic:spPr bwMode="auto">
                        <a:xfrm>
                          <a:off x="0" y="0"/>
                          <a:ext cx="154686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</w:tcPr>
        <w:p w:rsidR="00F347AE" w:rsidRDefault="009D7D5A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F347AE" w:rsidRDefault="00524933" w:rsidP="00DC2029">
          <w:pPr>
            <w:pStyle w:val="Heading1"/>
            <w:spacing w:before="0"/>
            <w:jc w:val="center"/>
            <w:rPr>
              <w:rFonts w:ascii="Tahoma" w:hAnsi="Tahoma"/>
              <w:sz w:val="24"/>
              <w:szCs w:val="24"/>
            </w:rPr>
          </w:pPr>
          <w:r w:rsidRPr="00481DE6">
            <w:rPr>
              <w:rFonts w:ascii="Tahoma" w:hAnsi="Tahoma"/>
              <w:sz w:val="24"/>
              <w:szCs w:val="24"/>
            </w:rPr>
            <w:t xml:space="preserve">Columbus Communications IT Department Change </w:t>
          </w:r>
          <w:r>
            <w:rPr>
              <w:rFonts w:ascii="Tahoma" w:hAnsi="Tahoma"/>
              <w:sz w:val="24"/>
              <w:szCs w:val="24"/>
            </w:rPr>
            <w:t>Management</w:t>
          </w:r>
        </w:p>
        <w:p w:rsidR="00F347AE" w:rsidRPr="00481DE6" w:rsidRDefault="00524933" w:rsidP="00DC2029">
          <w:pPr>
            <w:pStyle w:val="Heading1"/>
            <w:spacing w:before="0"/>
            <w:jc w:val="center"/>
            <w:rPr>
              <w:rFonts w:ascii="Tahoma" w:hAnsi="Tahoma"/>
              <w:sz w:val="24"/>
              <w:szCs w:val="24"/>
            </w:rPr>
          </w:pPr>
          <w:r w:rsidRPr="00481DE6">
            <w:rPr>
              <w:rFonts w:ascii="Tahoma" w:hAnsi="Tahoma"/>
              <w:sz w:val="24"/>
              <w:szCs w:val="24"/>
            </w:rPr>
            <w:t>Method of Procedure Form</w:t>
          </w:r>
        </w:p>
        <w:p w:rsidR="00F347AE" w:rsidRDefault="009D7D5A" w:rsidP="00387051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2005" w:type="dxa"/>
        </w:tcPr>
        <w:p w:rsidR="00F347AE" w:rsidRDefault="009D7D5A">
          <w:pPr>
            <w:jc w:val="right"/>
            <w:rPr>
              <w:rFonts w:ascii="Arial" w:hAnsi="Arial" w:cs="Arial"/>
              <w:b/>
              <w:bCs/>
            </w:rPr>
          </w:pPr>
        </w:p>
        <w:p w:rsidR="00F347AE" w:rsidRDefault="009D7D5A">
          <w:pPr>
            <w:jc w:val="right"/>
            <w:rPr>
              <w:rFonts w:ascii="Arial" w:hAnsi="Arial" w:cs="Arial"/>
              <w:b/>
              <w:bCs/>
            </w:rPr>
          </w:pPr>
        </w:p>
      </w:tc>
    </w:tr>
    <w:tr w:rsidR="00F347AE" w:rsidTr="00387051">
      <w:tc>
        <w:tcPr>
          <w:tcW w:w="2970" w:type="dxa"/>
        </w:tcPr>
        <w:p w:rsidR="00F347AE" w:rsidRDefault="009D7D5A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945" w:type="dxa"/>
          <w:gridSpan w:val="2"/>
        </w:tcPr>
        <w:p w:rsidR="00F347AE" w:rsidRDefault="009D7D5A" w:rsidP="00432843">
          <w:pPr>
            <w:tabs>
              <w:tab w:val="left" w:pos="1920"/>
              <w:tab w:val="right" w:pos="7794"/>
            </w:tabs>
            <w:jc w:val="right"/>
            <w:rPr>
              <w:rFonts w:ascii="Arial" w:hAnsi="Arial" w:cs="Arial"/>
            </w:rPr>
          </w:pPr>
        </w:p>
      </w:tc>
    </w:tr>
  </w:tbl>
  <w:p w:rsidR="00F347AE" w:rsidRDefault="009D7D5A">
    <w:pPr>
      <w:pStyle w:val="Header"/>
      <w:rPr>
        <w:sz w:val="8"/>
        <w:szCs w:val="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80" w:type="dxa"/>
      <w:tblInd w:w="108" w:type="dxa"/>
      <w:tblLayout w:type="fixed"/>
      <w:tblLook w:val="0000"/>
    </w:tblPr>
    <w:tblGrid>
      <w:gridCol w:w="2977"/>
      <w:gridCol w:w="5933"/>
      <w:gridCol w:w="2070"/>
    </w:tblGrid>
    <w:tr w:rsidR="00F347AE" w:rsidTr="00387051">
      <w:trPr>
        <w:trHeight w:val="900"/>
      </w:trPr>
      <w:tc>
        <w:tcPr>
          <w:tcW w:w="2977" w:type="dxa"/>
        </w:tcPr>
        <w:p w:rsidR="00F347AE" w:rsidRDefault="00524933">
          <w:r>
            <w:rPr>
              <w:noProof/>
            </w:rPr>
            <w:drawing>
              <wp:inline distT="0" distB="0" distL="0" distR="0">
                <wp:extent cx="1546860" cy="48006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 l="7733" t="10638" r="8505" b="9929"/>
                        <a:stretch/>
                      </pic:blipFill>
                      <pic:spPr bwMode="auto">
                        <a:xfrm>
                          <a:off x="0" y="0"/>
                          <a:ext cx="154686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3" w:type="dxa"/>
        </w:tcPr>
        <w:p w:rsidR="00F347AE" w:rsidRDefault="009D7D5A" w:rsidP="00387051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F347AE" w:rsidRDefault="00524933" w:rsidP="00DC2029">
          <w:pPr>
            <w:pStyle w:val="Heading1"/>
            <w:spacing w:before="0"/>
            <w:jc w:val="center"/>
            <w:rPr>
              <w:rFonts w:ascii="Tahoma" w:hAnsi="Tahoma"/>
              <w:sz w:val="24"/>
              <w:szCs w:val="24"/>
            </w:rPr>
          </w:pPr>
          <w:r w:rsidRPr="00481DE6">
            <w:rPr>
              <w:rFonts w:ascii="Tahoma" w:hAnsi="Tahoma"/>
              <w:sz w:val="24"/>
              <w:szCs w:val="24"/>
            </w:rPr>
            <w:t xml:space="preserve">Columbus Communications IT Department Change </w:t>
          </w:r>
          <w:r>
            <w:rPr>
              <w:rFonts w:ascii="Tahoma" w:hAnsi="Tahoma"/>
              <w:sz w:val="24"/>
              <w:szCs w:val="24"/>
            </w:rPr>
            <w:t>Management</w:t>
          </w:r>
        </w:p>
        <w:p w:rsidR="00F347AE" w:rsidRPr="00481DE6" w:rsidRDefault="00524933" w:rsidP="00DC2029">
          <w:pPr>
            <w:pStyle w:val="Heading1"/>
            <w:spacing w:before="0"/>
            <w:jc w:val="center"/>
            <w:rPr>
              <w:rFonts w:ascii="Tahoma" w:hAnsi="Tahoma"/>
              <w:sz w:val="24"/>
              <w:szCs w:val="24"/>
            </w:rPr>
          </w:pPr>
          <w:r w:rsidRPr="00481DE6">
            <w:rPr>
              <w:rFonts w:ascii="Tahoma" w:hAnsi="Tahoma"/>
              <w:sz w:val="24"/>
              <w:szCs w:val="24"/>
            </w:rPr>
            <w:t>Method of Procedure Form</w:t>
          </w:r>
        </w:p>
        <w:p w:rsidR="00F347AE" w:rsidRDefault="009D7D5A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2070" w:type="dxa"/>
        </w:tcPr>
        <w:p w:rsidR="00F347AE" w:rsidRDefault="009D7D5A">
          <w:pPr>
            <w:jc w:val="right"/>
            <w:rPr>
              <w:rFonts w:ascii="Arial" w:hAnsi="Arial" w:cs="Arial"/>
              <w:b/>
              <w:bCs/>
            </w:rPr>
          </w:pPr>
        </w:p>
        <w:p w:rsidR="00F347AE" w:rsidRDefault="009D7D5A">
          <w:pPr>
            <w:jc w:val="right"/>
            <w:rPr>
              <w:rFonts w:ascii="Arial" w:hAnsi="Arial" w:cs="Arial"/>
              <w:b/>
              <w:bCs/>
            </w:rPr>
          </w:pPr>
        </w:p>
      </w:tc>
    </w:tr>
    <w:tr w:rsidR="00F347AE" w:rsidTr="00387051">
      <w:tc>
        <w:tcPr>
          <w:tcW w:w="2977" w:type="dxa"/>
        </w:tcPr>
        <w:p w:rsidR="00F347AE" w:rsidRDefault="009D7D5A" w:rsidP="00387051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003" w:type="dxa"/>
          <w:gridSpan w:val="2"/>
        </w:tcPr>
        <w:p w:rsidR="00F347AE" w:rsidRDefault="00524933" w:rsidP="007D468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</w:p>
      </w:tc>
    </w:tr>
  </w:tbl>
  <w:p w:rsidR="00F347AE" w:rsidRDefault="009D7D5A">
    <w:pPr>
      <w:pStyle w:val="Header"/>
      <w:rPr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E0F01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07A36"/>
    <w:multiLevelType w:val="hybridMultilevel"/>
    <w:tmpl w:val="CBCA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8636CE"/>
    <w:multiLevelType w:val="hybridMultilevel"/>
    <w:tmpl w:val="6FC8E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0A32"/>
    <w:rsid w:val="00000127"/>
    <w:rsid w:val="00005B09"/>
    <w:rsid w:val="00006D9E"/>
    <w:rsid w:val="00006DE5"/>
    <w:rsid w:val="00007870"/>
    <w:rsid w:val="00012640"/>
    <w:rsid w:val="000128A2"/>
    <w:rsid w:val="00013880"/>
    <w:rsid w:val="00017464"/>
    <w:rsid w:val="00022279"/>
    <w:rsid w:val="00024ADC"/>
    <w:rsid w:val="0002581C"/>
    <w:rsid w:val="00034B03"/>
    <w:rsid w:val="00047421"/>
    <w:rsid w:val="00052B2E"/>
    <w:rsid w:val="000548AB"/>
    <w:rsid w:val="00055D69"/>
    <w:rsid w:val="00057560"/>
    <w:rsid w:val="00057732"/>
    <w:rsid w:val="00067985"/>
    <w:rsid w:val="000741C4"/>
    <w:rsid w:val="000805BF"/>
    <w:rsid w:val="00080D14"/>
    <w:rsid w:val="00081C62"/>
    <w:rsid w:val="00082327"/>
    <w:rsid w:val="00083778"/>
    <w:rsid w:val="00086087"/>
    <w:rsid w:val="000905B8"/>
    <w:rsid w:val="0009152E"/>
    <w:rsid w:val="000A1E8F"/>
    <w:rsid w:val="000B2D62"/>
    <w:rsid w:val="000B3032"/>
    <w:rsid w:val="000B3C35"/>
    <w:rsid w:val="000B5FEC"/>
    <w:rsid w:val="000C116F"/>
    <w:rsid w:val="000C4399"/>
    <w:rsid w:val="000C6233"/>
    <w:rsid w:val="000D2666"/>
    <w:rsid w:val="000D4259"/>
    <w:rsid w:val="000D678E"/>
    <w:rsid w:val="000D6D3E"/>
    <w:rsid w:val="000D761C"/>
    <w:rsid w:val="000E3A1D"/>
    <w:rsid w:val="000E6C54"/>
    <w:rsid w:val="000E7D21"/>
    <w:rsid w:val="000F18CF"/>
    <w:rsid w:val="000F4264"/>
    <w:rsid w:val="000F4520"/>
    <w:rsid w:val="000F4BEF"/>
    <w:rsid w:val="000F68BE"/>
    <w:rsid w:val="00103C9B"/>
    <w:rsid w:val="00115400"/>
    <w:rsid w:val="0012127B"/>
    <w:rsid w:val="00121AED"/>
    <w:rsid w:val="00125E0C"/>
    <w:rsid w:val="00125F6E"/>
    <w:rsid w:val="0012670D"/>
    <w:rsid w:val="00127216"/>
    <w:rsid w:val="001276A8"/>
    <w:rsid w:val="00130FC5"/>
    <w:rsid w:val="00131320"/>
    <w:rsid w:val="001317E9"/>
    <w:rsid w:val="00134ABB"/>
    <w:rsid w:val="001360E1"/>
    <w:rsid w:val="001364C4"/>
    <w:rsid w:val="0014199D"/>
    <w:rsid w:val="001453CA"/>
    <w:rsid w:val="00150089"/>
    <w:rsid w:val="001526B3"/>
    <w:rsid w:val="0015380E"/>
    <w:rsid w:val="00154276"/>
    <w:rsid w:val="00154857"/>
    <w:rsid w:val="00155DBC"/>
    <w:rsid w:val="00156DA2"/>
    <w:rsid w:val="00163C19"/>
    <w:rsid w:val="00166352"/>
    <w:rsid w:val="00167811"/>
    <w:rsid w:val="00173B51"/>
    <w:rsid w:val="001755CD"/>
    <w:rsid w:val="00175E20"/>
    <w:rsid w:val="00183E04"/>
    <w:rsid w:val="00187744"/>
    <w:rsid w:val="00190E3E"/>
    <w:rsid w:val="0019210E"/>
    <w:rsid w:val="00192AA4"/>
    <w:rsid w:val="00195FF7"/>
    <w:rsid w:val="001A153A"/>
    <w:rsid w:val="001A5819"/>
    <w:rsid w:val="001B0DCA"/>
    <w:rsid w:val="001B282C"/>
    <w:rsid w:val="001B3CC1"/>
    <w:rsid w:val="001B7D74"/>
    <w:rsid w:val="001C1EE1"/>
    <w:rsid w:val="001C45EA"/>
    <w:rsid w:val="001D5317"/>
    <w:rsid w:val="001E0913"/>
    <w:rsid w:val="001E09C8"/>
    <w:rsid w:val="001E22C7"/>
    <w:rsid w:val="001E2B5F"/>
    <w:rsid w:val="001E4C45"/>
    <w:rsid w:val="001E57CE"/>
    <w:rsid w:val="001E7A08"/>
    <w:rsid w:val="001E7CA1"/>
    <w:rsid w:val="001F0893"/>
    <w:rsid w:val="001F2DAC"/>
    <w:rsid w:val="001F3E4C"/>
    <w:rsid w:val="001F6840"/>
    <w:rsid w:val="00216235"/>
    <w:rsid w:val="00220A84"/>
    <w:rsid w:val="00225927"/>
    <w:rsid w:val="00242928"/>
    <w:rsid w:val="00245628"/>
    <w:rsid w:val="00256074"/>
    <w:rsid w:val="00257213"/>
    <w:rsid w:val="0025784A"/>
    <w:rsid w:val="00257C17"/>
    <w:rsid w:val="002631CF"/>
    <w:rsid w:val="00275916"/>
    <w:rsid w:val="00275F52"/>
    <w:rsid w:val="002832CD"/>
    <w:rsid w:val="00290570"/>
    <w:rsid w:val="00293A62"/>
    <w:rsid w:val="002946B5"/>
    <w:rsid w:val="002A3AA4"/>
    <w:rsid w:val="002A52A8"/>
    <w:rsid w:val="002A5880"/>
    <w:rsid w:val="002B410F"/>
    <w:rsid w:val="002B4EA0"/>
    <w:rsid w:val="002B5489"/>
    <w:rsid w:val="002C0FED"/>
    <w:rsid w:val="002C1F24"/>
    <w:rsid w:val="002C456A"/>
    <w:rsid w:val="002C531D"/>
    <w:rsid w:val="002C5CFC"/>
    <w:rsid w:val="002D27F4"/>
    <w:rsid w:val="002D39E1"/>
    <w:rsid w:val="002D609D"/>
    <w:rsid w:val="002E1852"/>
    <w:rsid w:val="002E1A79"/>
    <w:rsid w:val="002E2F68"/>
    <w:rsid w:val="002E6B97"/>
    <w:rsid w:val="002F2A11"/>
    <w:rsid w:val="003011A3"/>
    <w:rsid w:val="00301A9F"/>
    <w:rsid w:val="00304613"/>
    <w:rsid w:val="00304F24"/>
    <w:rsid w:val="00314549"/>
    <w:rsid w:val="00317E8B"/>
    <w:rsid w:val="00320667"/>
    <w:rsid w:val="0032176D"/>
    <w:rsid w:val="00323776"/>
    <w:rsid w:val="00327030"/>
    <w:rsid w:val="003279C7"/>
    <w:rsid w:val="003311A4"/>
    <w:rsid w:val="003318DB"/>
    <w:rsid w:val="00331C0A"/>
    <w:rsid w:val="00336F1A"/>
    <w:rsid w:val="00337E0C"/>
    <w:rsid w:val="0034781E"/>
    <w:rsid w:val="00350DF5"/>
    <w:rsid w:val="00351C51"/>
    <w:rsid w:val="00353DD3"/>
    <w:rsid w:val="0035726A"/>
    <w:rsid w:val="00362AB5"/>
    <w:rsid w:val="00363DF8"/>
    <w:rsid w:val="00365ADC"/>
    <w:rsid w:val="003708F8"/>
    <w:rsid w:val="00371116"/>
    <w:rsid w:val="003735E9"/>
    <w:rsid w:val="003846D1"/>
    <w:rsid w:val="00385B50"/>
    <w:rsid w:val="0039506C"/>
    <w:rsid w:val="003960EF"/>
    <w:rsid w:val="00396C44"/>
    <w:rsid w:val="003979CA"/>
    <w:rsid w:val="003A01FB"/>
    <w:rsid w:val="003A2956"/>
    <w:rsid w:val="003B0743"/>
    <w:rsid w:val="003B0B46"/>
    <w:rsid w:val="003B4760"/>
    <w:rsid w:val="003B5C6F"/>
    <w:rsid w:val="003B5E13"/>
    <w:rsid w:val="003B6986"/>
    <w:rsid w:val="003B7BC6"/>
    <w:rsid w:val="003C4411"/>
    <w:rsid w:val="003D0E54"/>
    <w:rsid w:val="003D3176"/>
    <w:rsid w:val="003D4F10"/>
    <w:rsid w:val="003D5501"/>
    <w:rsid w:val="003D61BA"/>
    <w:rsid w:val="003E5383"/>
    <w:rsid w:val="003E59DD"/>
    <w:rsid w:val="003E6AE2"/>
    <w:rsid w:val="003F24F7"/>
    <w:rsid w:val="003F27D5"/>
    <w:rsid w:val="003F2CA6"/>
    <w:rsid w:val="003F4188"/>
    <w:rsid w:val="003F532A"/>
    <w:rsid w:val="003F6511"/>
    <w:rsid w:val="0040221D"/>
    <w:rsid w:val="00412760"/>
    <w:rsid w:val="00412C97"/>
    <w:rsid w:val="00413390"/>
    <w:rsid w:val="0041388B"/>
    <w:rsid w:val="00415A69"/>
    <w:rsid w:val="00416DA4"/>
    <w:rsid w:val="0041781D"/>
    <w:rsid w:val="00421F97"/>
    <w:rsid w:val="00423458"/>
    <w:rsid w:val="00425381"/>
    <w:rsid w:val="0042558D"/>
    <w:rsid w:val="00426067"/>
    <w:rsid w:val="004334C2"/>
    <w:rsid w:val="00434A54"/>
    <w:rsid w:val="00436AA2"/>
    <w:rsid w:val="00436B42"/>
    <w:rsid w:val="00440947"/>
    <w:rsid w:val="00446A5A"/>
    <w:rsid w:val="00447E13"/>
    <w:rsid w:val="0045065F"/>
    <w:rsid w:val="00450AED"/>
    <w:rsid w:val="00451716"/>
    <w:rsid w:val="0045181B"/>
    <w:rsid w:val="00451BCA"/>
    <w:rsid w:val="00453CE3"/>
    <w:rsid w:val="00454D74"/>
    <w:rsid w:val="00456F40"/>
    <w:rsid w:val="00457802"/>
    <w:rsid w:val="00460AFD"/>
    <w:rsid w:val="00465836"/>
    <w:rsid w:val="00470FF6"/>
    <w:rsid w:val="0048079B"/>
    <w:rsid w:val="00484484"/>
    <w:rsid w:val="0048448B"/>
    <w:rsid w:val="0048491D"/>
    <w:rsid w:val="00491CE0"/>
    <w:rsid w:val="00493790"/>
    <w:rsid w:val="004A10A0"/>
    <w:rsid w:val="004A3CF5"/>
    <w:rsid w:val="004A5C24"/>
    <w:rsid w:val="004A760A"/>
    <w:rsid w:val="004A7E88"/>
    <w:rsid w:val="004B1107"/>
    <w:rsid w:val="004B2374"/>
    <w:rsid w:val="004B49D6"/>
    <w:rsid w:val="004B7560"/>
    <w:rsid w:val="004C3468"/>
    <w:rsid w:val="004C3486"/>
    <w:rsid w:val="004C4FC8"/>
    <w:rsid w:val="004C5693"/>
    <w:rsid w:val="004C772C"/>
    <w:rsid w:val="004C7C9E"/>
    <w:rsid w:val="004D0AA8"/>
    <w:rsid w:val="004D1753"/>
    <w:rsid w:val="004D5942"/>
    <w:rsid w:val="004D70EB"/>
    <w:rsid w:val="004D73D3"/>
    <w:rsid w:val="004E1BEC"/>
    <w:rsid w:val="004E3382"/>
    <w:rsid w:val="004E7D70"/>
    <w:rsid w:val="004F27FC"/>
    <w:rsid w:val="004F7354"/>
    <w:rsid w:val="004F7CC4"/>
    <w:rsid w:val="00503563"/>
    <w:rsid w:val="005035BC"/>
    <w:rsid w:val="005060EC"/>
    <w:rsid w:val="00506ED8"/>
    <w:rsid w:val="005070F3"/>
    <w:rsid w:val="00510341"/>
    <w:rsid w:val="005106F1"/>
    <w:rsid w:val="005111B7"/>
    <w:rsid w:val="0051133F"/>
    <w:rsid w:val="005116D2"/>
    <w:rsid w:val="005138B3"/>
    <w:rsid w:val="0051538C"/>
    <w:rsid w:val="00517CEE"/>
    <w:rsid w:val="00520417"/>
    <w:rsid w:val="00524933"/>
    <w:rsid w:val="00525ADF"/>
    <w:rsid w:val="00540529"/>
    <w:rsid w:val="005443E5"/>
    <w:rsid w:val="005458AA"/>
    <w:rsid w:val="00545AD2"/>
    <w:rsid w:val="00561B1A"/>
    <w:rsid w:val="00573FD0"/>
    <w:rsid w:val="00583D64"/>
    <w:rsid w:val="0058422E"/>
    <w:rsid w:val="00586C50"/>
    <w:rsid w:val="00590FE4"/>
    <w:rsid w:val="00592564"/>
    <w:rsid w:val="0059488A"/>
    <w:rsid w:val="00595A8E"/>
    <w:rsid w:val="00596341"/>
    <w:rsid w:val="005A3B37"/>
    <w:rsid w:val="005A4AA4"/>
    <w:rsid w:val="005A572E"/>
    <w:rsid w:val="005A7FCB"/>
    <w:rsid w:val="005B06E0"/>
    <w:rsid w:val="005B3EA3"/>
    <w:rsid w:val="005B52CB"/>
    <w:rsid w:val="005C022B"/>
    <w:rsid w:val="005C1CC4"/>
    <w:rsid w:val="005C46C9"/>
    <w:rsid w:val="005C5615"/>
    <w:rsid w:val="005D606F"/>
    <w:rsid w:val="005D7467"/>
    <w:rsid w:val="005F1D03"/>
    <w:rsid w:val="005F23B5"/>
    <w:rsid w:val="00600D65"/>
    <w:rsid w:val="00602402"/>
    <w:rsid w:val="006053C7"/>
    <w:rsid w:val="0061619B"/>
    <w:rsid w:val="00624598"/>
    <w:rsid w:val="0062524B"/>
    <w:rsid w:val="0063159C"/>
    <w:rsid w:val="00631BE7"/>
    <w:rsid w:val="00632582"/>
    <w:rsid w:val="0063712C"/>
    <w:rsid w:val="00637B11"/>
    <w:rsid w:val="00637F80"/>
    <w:rsid w:val="00641304"/>
    <w:rsid w:val="00642BF8"/>
    <w:rsid w:val="00643464"/>
    <w:rsid w:val="00646C97"/>
    <w:rsid w:val="00646CB2"/>
    <w:rsid w:val="00647313"/>
    <w:rsid w:val="00650A35"/>
    <w:rsid w:val="00653287"/>
    <w:rsid w:val="0065430E"/>
    <w:rsid w:val="0065463F"/>
    <w:rsid w:val="00656D3A"/>
    <w:rsid w:val="0066092F"/>
    <w:rsid w:val="00661421"/>
    <w:rsid w:val="00661809"/>
    <w:rsid w:val="006619F4"/>
    <w:rsid w:val="00665724"/>
    <w:rsid w:val="00665E68"/>
    <w:rsid w:val="00673B83"/>
    <w:rsid w:val="00674FA3"/>
    <w:rsid w:val="00677510"/>
    <w:rsid w:val="00677E89"/>
    <w:rsid w:val="00680A32"/>
    <w:rsid w:val="0068567B"/>
    <w:rsid w:val="006923E8"/>
    <w:rsid w:val="00694911"/>
    <w:rsid w:val="0069718F"/>
    <w:rsid w:val="006A2221"/>
    <w:rsid w:val="006A4653"/>
    <w:rsid w:val="006A6CA2"/>
    <w:rsid w:val="006A6DED"/>
    <w:rsid w:val="006B1939"/>
    <w:rsid w:val="006B24DF"/>
    <w:rsid w:val="006B3383"/>
    <w:rsid w:val="006B563E"/>
    <w:rsid w:val="006B644E"/>
    <w:rsid w:val="006B7C88"/>
    <w:rsid w:val="006C0704"/>
    <w:rsid w:val="006C101A"/>
    <w:rsid w:val="006C16F7"/>
    <w:rsid w:val="006C2A40"/>
    <w:rsid w:val="006C531B"/>
    <w:rsid w:val="006C7EE3"/>
    <w:rsid w:val="006D3A94"/>
    <w:rsid w:val="006D609D"/>
    <w:rsid w:val="006D6983"/>
    <w:rsid w:val="006D7BC8"/>
    <w:rsid w:val="006E211A"/>
    <w:rsid w:val="006E2C5C"/>
    <w:rsid w:val="006E3058"/>
    <w:rsid w:val="006E54F0"/>
    <w:rsid w:val="006E6EFA"/>
    <w:rsid w:val="006F0CD6"/>
    <w:rsid w:val="006F121C"/>
    <w:rsid w:val="006F253F"/>
    <w:rsid w:val="006F36C9"/>
    <w:rsid w:val="006F3BB1"/>
    <w:rsid w:val="007005AC"/>
    <w:rsid w:val="00701B58"/>
    <w:rsid w:val="00704EFA"/>
    <w:rsid w:val="00713684"/>
    <w:rsid w:val="00713A85"/>
    <w:rsid w:val="0072209D"/>
    <w:rsid w:val="007229C1"/>
    <w:rsid w:val="00725443"/>
    <w:rsid w:val="007313F3"/>
    <w:rsid w:val="0073311D"/>
    <w:rsid w:val="00735E1F"/>
    <w:rsid w:val="00737526"/>
    <w:rsid w:val="00737B26"/>
    <w:rsid w:val="00740602"/>
    <w:rsid w:val="007427D4"/>
    <w:rsid w:val="00744764"/>
    <w:rsid w:val="0074502F"/>
    <w:rsid w:val="00750385"/>
    <w:rsid w:val="00750F8F"/>
    <w:rsid w:val="007566E8"/>
    <w:rsid w:val="00756880"/>
    <w:rsid w:val="0076156E"/>
    <w:rsid w:val="00765791"/>
    <w:rsid w:val="0076581E"/>
    <w:rsid w:val="00767436"/>
    <w:rsid w:val="007706CD"/>
    <w:rsid w:val="00783261"/>
    <w:rsid w:val="007851A7"/>
    <w:rsid w:val="0079137B"/>
    <w:rsid w:val="00791B56"/>
    <w:rsid w:val="0079774C"/>
    <w:rsid w:val="007A3100"/>
    <w:rsid w:val="007A4528"/>
    <w:rsid w:val="007B2A04"/>
    <w:rsid w:val="007B2D3F"/>
    <w:rsid w:val="007B5A1E"/>
    <w:rsid w:val="007C0087"/>
    <w:rsid w:val="007C12F4"/>
    <w:rsid w:val="007C1625"/>
    <w:rsid w:val="007C1BAE"/>
    <w:rsid w:val="007C2C84"/>
    <w:rsid w:val="007C3806"/>
    <w:rsid w:val="007C57D8"/>
    <w:rsid w:val="007C6064"/>
    <w:rsid w:val="007D1B98"/>
    <w:rsid w:val="007D2FA8"/>
    <w:rsid w:val="007D49B7"/>
    <w:rsid w:val="007D560F"/>
    <w:rsid w:val="007D687F"/>
    <w:rsid w:val="007E38E0"/>
    <w:rsid w:val="007E454C"/>
    <w:rsid w:val="007F11B2"/>
    <w:rsid w:val="007F535B"/>
    <w:rsid w:val="00803147"/>
    <w:rsid w:val="008037EF"/>
    <w:rsid w:val="0080384A"/>
    <w:rsid w:val="00805448"/>
    <w:rsid w:val="00812D7D"/>
    <w:rsid w:val="008140A3"/>
    <w:rsid w:val="008157EB"/>
    <w:rsid w:val="00817926"/>
    <w:rsid w:val="00823FC9"/>
    <w:rsid w:val="00824DDF"/>
    <w:rsid w:val="00830C0F"/>
    <w:rsid w:val="0083150E"/>
    <w:rsid w:val="00831859"/>
    <w:rsid w:val="00835746"/>
    <w:rsid w:val="00837342"/>
    <w:rsid w:val="00843A8E"/>
    <w:rsid w:val="00847192"/>
    <w:rsid w:val="008476A0"/>
    <w:rsid w:val="00851568"/>
    <w:rsid w:val="0085394D"/>
    <w:rsid w:val="008559C6"/>
    <w:rsid w:val="00856911"/>
    <w:rsid w:val="008620A7"/>
    <w:rsid w:val="00863467"/>
    <w:rsid w:val="00864929"/>
    <w:rsid w:val="00865CCA"/>
    <w:rsid w:val="00867CB2"/>
    <w:rsid w:val="008708DB"/>
    <w:rsid w:val="00872D8F"/>
    <w:rsid w:val="00872FE8"/>
    <w:rsid w:val="0087400A"/>
    <w:rsid w:val="00883F73"/>
    <w:rsid w:val="00884277"/>
    <w:rsid w:val="00891C7F"/>
    <w:rsid w:val="00896511"/>
    <w:rsid w:val="008A53C0"/>
    <w:rsid w:val="008A7C4E"/>
    <w:rsid w:val="008B0373"/>
    <w:rsid w:val="008B07B4"/>
    <w:rsid w:val="008B16AD"/>
    <w:rsid w:val="008B3922"/>
    <w:rsid w:val="008C1AD7"/>
    <w:rsid w:val="008C3498"/>
    <w:rsid w:val="008C34B5"/>
    <w:rsid w:val="008C4069"/>
    <w:rsid w:val="008C4D23"/>
    <w:rsid w:val="008C6C87"/>
    <w:rsid w:val="008D36F2"/>
    <w:rsid w:val="008D627A"/>
    <w:rsid w:val="008E1661"/>
    <w:rsid w:val="008E3690"/>
    <w:rsid w:val="008E4D2D"/>
    <w:rsid w:val="008E54B5"/>
    <w:rsid w:val="008E5680"/>
    <w:rsid w:val="008F0687"/>
    <w:rsid w:val="008F1209"/>
    <w:rsid w:val="008F7787"/>
    <w:rsid w:val="00920AB3"/>
    <w:rsid w:val="0092112F"/>
    <w:rsid w:val="00922C95"/>
    <w:rsid w:val="00925947"/>
    <w:rsid w:val="00925967"/>
    <w:rsid w:val="0093014F"/>
    <w:rsid w:val="0093436C"/>
    <w:rsid w:val="0093764E"/>
    <w:rsid w:val="00940C8C"/>
    <w:rsid w:val="00944981"/>
    <w:rsid w:val="0094684A"/>
    <w:rsid w:val="00952F98"/>
    <w:rsid w:val="009556D8"/>
    <w:rsid w:val="00955F97"/>
    <w:rsid w:val="009622A1"/>
    <w:rsid w:val="00963425"/>
    <w:rsid w:val="0096575E"/>
    <w:rsid w:val="009662F6"/>
    <w:rsid w:val="009737B1"/>
    <w:rsid w:val="00973E3E"/>
    <w:rsid w:val="009758F8"/>
    <w:rsid w:val="00982D5C"/>
    <w:rsid w:val="0099147C"/>
    <w:rsid w:val="00991C8C"/>
    <w:rsid w:val="00993BEB"/>
    <w:rsid w:val="00996AD1"/>
    <w:rsid w:val="009A0F8E"/>
    <w:rsid w:val="009A19FF"/>
    <w:rsid w:val="009A1FB3"/>
    <w:rsid w:val="009A3A45"/>
    <w:rsid w:val="009A6B08"/>
    <w:rsid w:val="009B0C8E"/>
    <w:rsid w:val="009B5357"/>
    <w:rsid w:val="009C1F4D"/>
    <w:rsid w:val="009C3381"/>
    <w:rsid w:val="009C5BE1"/>
    <w:rsid w:val="009C64F1"/>
    <w:rsid w:val="009C6851"/>
    <w:rsid w:val="009D2B5A"/>
    <w:rsid w:val="009D7A00"/>
    <w:rsid w:val="009D7D5A"/>
    <w:rsid w:val="009F088E"/>
    <w:rsid w:val="009F4330"/>
    <w:rsid w:val="009F6D71"/>
    <w:rsid w:val="00A03060"/>
    <w:rsid w:val="00A03533"/>
    <w:rsid w:val="00A052EC"/>
    <w:rsid w:val="00A05A54"/>
    <w:rsid w:val="00A208EA"/>
    <w:rsid w:val="00A249B2"/>
    <w:rsid w:val="00A254EB"/>
    <w:rsid w:val="00A2646D"/>
    <w:rsid w:val="00A26F31"/>
    <w:rsid w:val="00A30D71"/>
    <w:rsid w:val="00A33FDB"/>
    <w:rsid w:val="00A368F0"/>
    <w:rsid w:val="00A37754"/>
    <w:rsid w:val="00A42B4C"/>
    <w:rsid w:val="00A4513B"/>
    <w:rsid w:val="00A533A9"/>
    <w:rsid w:val="00A5469A"/>
    <w:rsid w:val="00A561FB"/>
    <w:rsid w:val="00A56297"/>
    <w:rsid w:val="00A61A95"/>
    <w:rsid w:val="00A655FD"/>
    <w:rsid w:val="00A718E0"/>
    <w:rsid w:val="00A7342D"/>
    <w:rsid w:val="00A74F08"/>
    <w:rsid w:val="00A7635F"/>
    <w:rsid w:val="00A81DFD"/>
    <w:rsid w:val="00A82EF6"/>
    <w:rsid w:val="00A85E9A"/>
    <w:rsid w:val="00A866AF"/>
    <w:rsid w:val="00A90164"/>
    <w:rsid w:val="00A90DED"/>
    <w:rsid w:val="00A933F7"/>
    <w:rsid w:val="00AA0121"/>
    <w:rsid w:val="00AA0BBC"/>
    <w:rsid w:val="00AA434E"/>
    <w:rsid w:val="00AB3414"/>
    <w:rsid w:val="00AB46D5"/>
    <w:rsid w:val="00AC3D87"/>
    <w:rsid w:val="00AC5132"/>
    <w:rsid w:val="00AC6D04"/>
    <w:rsid w:val="00AC7A27"/>
    <w:rsid w:val="00AD2731"/>
    <w:rsid w:val="00AD32FB"/>
    <w:rsid w:val="00AE2673"/>
    <w:rsid w:val="00AE3FEB"/>
    <w:rsid w:val="00AE5738"/>
    <w:rsid w:val="00AE6B9C"/>
    <w:rsid w:val="00B00A71"/>
    <w:rsid w:val="00B029A8"/>
    <w:rsid w:val="00B079F9"/>
    <w:rsid w:val="00B07DA6"/>
    <w:rsid w:val="00B1075E"/>
    <w:rsid w:val="00B13197"/>
    <w:rsid w:val="00B13DD7"/>
    <w:rsid w:val="00B14716"/>
    <w:rsid w:val="00B172E4"/>
    <w:rsid w:val="00B22CDD"/>
    <w:rsid w:val="00B23CA1"/>
    <w:rsid w:val="00B25A31"/>
    <w:rsid w:val="00B303BD"/>
    <w:rsid w:val="00B305C0"/>
    <w:rsid w:val="00B361B1"/>
    <w:rsid w:val="00B43446"/>
    <w:rsid w:val="00B4707A"/>
    <w:rsid w:val="00B50910"/>
    <w:rsid w:val="00B50DB5"/>
    <w:rsid w:val="00B548D8"/>
    <w:rsid w:val="00B56239"/>
    <w:rsid w:val="00B576EF"/>
    <w:rsid w:val="00B57EBE"/>
    <w:rsid w:val="00B60358"/>
    <w:rsid w:val="00B61F1F"/>
    <w:rsid w:val="00B71581"/>
    <w:rsid w:val="00B718AE"/>
    <w:rsid w:val="00B738D2"/>
    <w:rsid w:val="00B7504E"/>
    <w:rsid w:val="00B771CB"/>
    <w:rsid w:val="00B772DE"/>
    <w:rsid w:val="00B80826"/>
    <w:rsid w:val="00B84994"/>
    <w:rsid w:val="00B84AD3"/>
    <w:rsid w:val="00B86EB6"/>
    <w:rsid w:val="00B901E3"/>
    <w:rsid w:val="00B93AE3"/>
    <w:rsid w:val="00B96552"/>
    <w:rsid w:val="00BA1A3B"/>
    <w:rsid w:val="00BA541B"/>
    <w:rsid w:val="00BB198F"/>
    <w:rsid w:val="00BC398A"/>
    <w:rsid w:val="00BC4C35"/>
    <w:rsid w:val="00BC5277"/>
    <w:rsid w:val="00BC7E09"/>
    <w:rsid w:val="00BD0BD1"/>
    <w:rsid w:val="00BD5465"/>
    <w:rsid w:val="00BD5843"/>
    <w:rsid w:val="00BD5C79"/>
    <w:rsid w:val="00BD7D7B"/>
    <w:rsid w:val="00BE2BFC"/>
    <w:rsid w:val="00BE30AB"/>
    <w:rsid w:val="00BE363F"/>
    <w:rsid w:val="00BE56C2"/>
    <w:rsid w:val="00BE66F4"/>
    <w:rsid w:val="00BF436B"/>
    <w:rsid w:val="00C026B2"/>
    <w:rsid w:val="00C15FBF"/>
    <w:rsid w:val="00C24468"/>
    <w:rsid w:val="00C27B5B"/>
    <w:rsid w:val="00C32FCA"/>
    <w:rsid w:val="00C35729"/>
    <w:rsid w:val="00C37D74"/>
    <w:rsid w:val="00C4277F"/>
    <w:rsid w:val="00C463E0"/>
    <w:rsid w:val="00C468F2"/>
    <w:rsid w:val="00C52139"/>
    <w:rsid w:val="00C537FA"/>
    <w:rsid w:val="00C6058F"/>
    <w:rsid w:val="00C631DF"/>
    <w:rsid w:val="00C671A8"/>
    <w:rsid w:val="00C711A4"/>
    <w:rsid w:val="00C72FFC"/>
    <w:rsid w:val="00C73366"/>
    <w:rsid w:val="00C813C2"/>
    <w:rsid w:val="00C814F0"/>
    <w:rsid w:val="00C83C07"/>
    <w:rsid w:val="00C85169"/>
    <w:rsid w:val="00C85DF1"/>
    <w:rsid w:val="00C90AA6"/>
    <w:rsid w:val="00C91540"/>
    <w:rsid w:val="00C9457D"/>
    <w:rsid w:val="00C9547D"/>
    <w:rsid w:val="00C97875"/>
    <w:rsid w:val="00CA100F"/>
    <w:rsid w:val="00CA6B6C"/>
    <w:rsid w:val="00CA7792"/>
    <w:rsid w:val="00CB2AD1"/>
    <w:rsid w:val="00CB7E23"/>
    <w:rsid w:val="00CC07AE"/>
    <w:rsid w:val="00CC0D17"/>
    <w:rsid w:val="00CD110D"/>
    <w:rsid w:val="00CD4A63"/>
    <w:rsid w:val="00CD72F8"/>
    <w:rsid w:val="00CE09E0"/>
    <w:rsid w:val="00CE65BE"/>
    <w:rsid w:val="00CE6CF1"/>
    <w:rsid w:val="00CF086C"/>
    <w:rsid w:val="00CF7C87"/>
    <w:rsid w:val="00D007DE"/>
    <w:rsid w:val="00D012AD"/>
    <w:rsid w:val="00D01915"/>
    <w:rsid w:val="00D0754F"/>
    <w:rsid w:val="00D21B9C"/>
    <w:rsid w:val="00D26F47"/>
    <w:rsid w:val="00D3574C"/>
    <w:rsid w:val="00D37EC9"/>
    <w:rsid w:val="00D4057A"/>
    <w:rsid w:val="00D41655"/>
    <w:rsid w:val="00D4169D"/>
    <w:rsid w:val="00D4671B"/>
    <w:rsid w:val="00D50934"/>
    <w:rsid w:val="00D50EB3"/>
    <w:rsid w:val="00D55FAB"/>
    <w:rsid w:val="00D56EF8"/>
    <w:rsid w:val="00D60609"/>
    <w:rsid w:val="00D61ED8"/>
    <w:rsid w:val="00D623A2"/>
    <w:rsid w:val="00D63670"/>
    <w:rsid w:val="00D645A3"/>
    <w:rsid w:val="00D648A1"/>
    <w:rsid w:val="00D65D2D"/>
    <w:rsid w:val="00D66BFB"/>
    <w:rsid w:val="00D66CE8"/>
    <w:rsid w:val="00D724DD"/>
    <w:rsid w:val="00D802C0"/>
    <w:rsid w:val="00D848D7"/>
    <w:rsid w:val="00D859BD"/>
    <w:rsid w:val="00D869C9"/>
    <w:rsid w:val="00D91191"/>
    <w:rsid w:val="00D9503B"/>
    <w:rsid w:val="00D96898"/>
    <w:rsid w:val="00DA0059"/>
    <w:rsid w:val="00DA0EAF"/>
    <w:rsid w:val="00DA1C20"/>
    <w:rsid w:val="00DA2DC1"/>
    <w:rsid w:val="00DB23F3"/>
    <w:rsid w:val="00DB6D48"/>
    <w:rsid w:val="00DC49E2"/>
    <w:rsid w:val="00DC6912"/>
    <w:rsid w:val="00DD0A5F"/>
    <w:rsid w:val="00DD3F53"/>
    <w:rsid w:val="00DD52EC"/>
    <w:rsid w:val="00DD57B3"/>
    <w:rsid w:val="00DD74A1"/>
    <w:rsid w:val="00DE3D10"/>
    <w:rsid w:val="00DF1F86"/>
    <w:rsid w:val="00DF789F"/>
    <w:rsid w:val="00E02B5A"/>
    <w:rsid w:val="00E102C6"/>
    <w:rsid w:val="00E16CB6"/>
    <w:rsid w:val="00E1744B"/>
    <w:rsid w:val="00E21858"/>
    <w:rsid w:val="00E23A67"/>
    <w:rsid w:val="00E27A0C"/>
    <w:rsid w:val="00E320F0"/>
    <w:rsid w:val="00E3536E"/>
    <w:rsid w:val="00E434E7"/>
    <w:rsid w:val="00E5567F"/>
    <w:rsid w:val="00E55B7B"/>
    <w:rsid w:val="00E569CF"/>
    <w:rsid w:val="00E609CB"/>
    <w:rsid w:val="00E6168A"/>
    <w:rsid w:val="00E650CF"/>
    <w:rsid w:val="00E65AFB"/>
    <w:rsid w:val="00E679D6"/>
    <w:rsid w:val="00E705F6"/>
    <w:rsid w:val="00E718E9"/>
    <w:rsid w:val="00E726A5"/>
    <w:rsid w:val="00E74768"/>
    <w:rsid w:val="00E77436"/>
    <w:rsid w:val="00E83DF4"/>
    <w:rsid w:val="00E83FC2"/>
    <w:rsid w:val="00E843D6"/>
    <w:rsid w:val="00E85532"/>
    <w:rsid w:val="00E90501"/>
    <w:rsid w:val="00E960E7"/>
    <w:rsid w:val="00E962EA"/>
    <w:rsid w:val="00E96929"/>
    <w:rsid w:val="00EA35F7"/>
    <w:rsid w:val="00EA56F6"/>
    <w:rsid w:val="00EA5D29"/>
    <w:rsid w:val="00EB0D1E"/>
    <w:rsid w:val="00EB1900"/>
    <w:rsid w:val="00EB3634"/>
    <w:rsid w:val="00EC2893"/>
    <w:rsid w:val="00EC42C3"/>
    <w:rsid w:val="00EC4AC8"/>
    <w:rsid w:val="00EC52E9"/>
    <w:rsid w:val="00ED078C"/>
    <w:rsid w:val="00ED5DFC"/>
    <w:rsid w:val="00ED5F96"/>
    <w:rsid w:val="00ED68AC"/>
    <w:rsid w:val="00EE43F3"/>
    <w:rsid w:val="00EE6B91"/>
    <w:rsid w:val="00EF7C86"/>
    <w:rsid w:val="00F01D10"/>
    <w:rsid w:val="00F04191"/>
    <w:rsid w:val="00F06A4E"/>
    <w:rsid w:val="00F114FE"/>
    <w:rsid w:val="00F11FE3"/>
    <w:rsid w:val="00F140B9"/>
    <w:rsid w:val="00F14A8C"/>
    <w:rsid w:val="00F161AC"/>
    <w:rsid w:val="00F21727"/>
    <w:rsid w:val="00F2287B"/>
    <w:rsid w:val="00F23F18"/>
    <w:rsid w:val="00F24164"/>
    <w:rsid w:val="00F248E7"/>
    <w:rsid w:val="00F274B7"/>
    <w:rsid w:val="00F30604"/>
    <w:rsid w:val="00F314C4"/>
    <w:rsid w:val="00F33580"/>
    <w:rsid w:val="00F3385E"/>
    <w:rsid w:val="00F342D4"/>
    <w:rsid w:val="00F34C9E"/>
    <w:rsid w:val="00F371FE"/>
    <w:rsid w:val="00F404E3"/>
    <w:rsid w:val="00F43224"/>
    <w:rsid w:val="00F44D73"/>
    <w:rsid w:val="00F45EF4"/>
    <w:rsid w:val="00F46911"/>
    <w:rsid w:val="00F46E0F"/>
    <w:rsid w:val="00F50249"/>
    <w:rsid w:val="00F514E0"/>
    <w:rsid w:val="00F55A6C"/>
    <w:rsid w:val="00F562B8"/>
    <w:rsid w:val="00F56B38"/>
    <w:rsid w:val="00F56FDB"/>
    <w:rsid w:val="00F62F4F"/>
    <w:rsid w:val="00F715C9"/>
    <w:rsid w:val="00F723B3"/>
    <w:rsid w:val="00F72ACF"/>
    <w:rsid w:val="00F800EA"/>
    <w:rsid w:val="00F828EA"/>
    <w:rsid w:val="00F83B1C"/>
    <w:rsid w:val="00F83D4B"/>
    <w:rsid w:val="00F84811"/>
    <w:rsid w:val="00F90D50"/>
    <w:rsid w:val="00F90EFD"/>
    <w:rsid w:val="00F92FD8"/>
    <w:rsid w:val="00F94459"/>
    <w:rsid w:val="00FA02D9"/>
    <w:rsid w:val="00FA0EF1"/>
    <w:rsid w:val="00FA442C"/>
    <w:rsid w:val="00FA4A7A"/>
    <w:rsid w:val="00FB0A97"/>
    <w:rsid w:val="00FB3C67"/>
    <w:rsid w:val="00FC5659"/>
    <w:rsid w:val="00FD4F76"/>
    <w:rsid w:val="00FD5D21"/>
    <w:rsid w:val="00FE1A42"/>
    <w:rsid w:val="00FF3DFB"/>
    <w:rsid w:val="00FF53AF"/>
    <w:rsid w:val="00FF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A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80A32"/>
    <w:pPr>
      <w:keepNext/>
      <w:outlineLvl w:val="2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qFormat/>
    <w:rsid w:val="00680A32"/>
    <w:pPr>
      <w:keepNext/>
      <w:ind w:left="702" w:hanging="702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80A32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80A32"/>
    <w:rPr>
      <w:rFonts w:ascii="Arial" w:eastAsia="Times New Roman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rsid w:val="00680A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80A32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680A32"/>
    <w:pPr>
      <w:jc w:val="both"/>
    </w:pPr>
    <w:rPr>
      <w:rFonts w:ascii="Arial" w:hAnsi="Arial" w:cs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80A32"/>
    <w:rPr>
      <w:rFonts w:ascii="Arial" w:eastAsia="Times New Roman" w:hAnsi="Arial" w:cs="Arial"/>
      <w:sz w:val="16"/>
      <w:szCs w:val="16"/>
    </w:rPr>
  </w:style>
  <w:style w:type="character" w:styleId="PageNumber">
    <w:name w:val="page number"/>
    <w:basedOn w:val="DefaultParagraphFont"/>
    <w:rsid w:val="00680A32"/>
  </w:style>
  <w:style w:type="table" w:styleId="TableGrid">
    <w:name w:val="Table Grid"/>
    <w:basedOn w:val="TableNormal"/>
    <w:uiPriority w:val="59"/>
    <w:rsid w:val="00680A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80A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A32"/>
    <w:rPr>
      <w:rFonts w:ascii="Times New Roman" w:eastAsia="Times New Roman" w:hAnsi="Times New Roman" w:cs="Times New Roman"/>
      <w:sz w:val="20"/>
      <w:szCs w:val="20"/>
    </w:rPr>
  </w:style>
  <w:style w:type="character" w:customStyle="1" w:styleId="emailstyle15">
    <w:name w:val="emailstyle15"/>
    <w:rsid w:val="00680A32"/>
    <w:rPr>
      <w:rFonts w:ascii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80A32"/>
    <w:pPr>
      <w:spacing w:after="200"/>
      <w:ind w:left="720"/>
      <w:contextualSpacing/>
    </w:pPr>
    <w:rPr>
      <w:rFonts w:ascii="Cambria" w:eastAsia="Cambria" w:hAnsi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A3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0A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flow1srv\c$\Users\kcambridge\Downloads\%20SQLServer2012SP1-KB2674319-x64-ENU.e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Kareem Cambridge</dc:creator>
  <cp:lastModifiedBy>Kareem Cambridge</cp:lastModifiedBy>
  <cp:revision>6</cp:revision>
  <dcterms:created xsi:type="dcterms:W3CDTF">2015-11-25T15:26:00Z</dcterms:created>
  <dcterms:modified xsi:type="dcterms:W3CDTF">2015-12-01T14:29:00Z</dcterms:modified>
</cp:coreProperties>
</file>